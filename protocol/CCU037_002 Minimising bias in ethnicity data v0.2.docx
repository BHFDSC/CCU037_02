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E1D" w:rsidRDefault="009B17C1">
      <w:pPr>
        <w:pStyle w:val="Heading2"/>
        <w:jc w:val="center"/>
      </w:pPr>
      <w:r>
        <w:t>Minimising bias in ethnicity data v0.1</w:t>
      </w:r>
    </w:p>
    <w:p w14:paraId="00000002" w14:textId="77777777" w:rsidR="00EA7E1D" w:rsidRDefault="009B17C1">
      <w:pPr>
        <w:pStyle w:val="Heading2"/>
      </w:pPr>
      <w:r>
        <w:t>Version history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0"/>
        <w:gridCol w:w="6670"/>
      </w:tblGrid>
      <w:tr w:rsidR="00EA7E1D" w14:paraId="74C451B4" w14:textId="77777777">
        <w:tc>
          <w:tcPr>
            <w:tcW w:w="960" w:type="dxa"/>
          </w:tcPr>
          <w:p w14:paraId="00000003" w14:textId="2AA74764" w:rsidR="00EA7E1D" w:rsidRDefault="00680A0E">
            <w:r>
              <w:t>v0.1</w:t>
            </w:r>
          </w:p>
        </w:tc>
        <w:tc>
          <w:tcPr>
            <w:tcW w:w="1380" w:type="dxa"/>
          </w:tcPr>
          <w:p w14:paraId="00000004" w14:textId="72633513" w:rsidR="00EA7E1D" w:rsidRDefault="00680A0E">
            <w:r>
              <w:t>17/01/2022</w:t>
            </w:r>
          </w:p>
        </w:tc>
        <w:tc>
          <w:tcPr>
            <w:tcW w:w="6670" w:type="dxa"/>
          </w:tcPr>
          <w:p w14:paraId="00000005" w14:textId="36747F3C" w:rsidR="00EA7E1D" w:rsidRDefault="00680A0E">
            <w:r>
              <w:t>First protocol draft including the two objectives of the project CCU0037</w:t>
            </w:r>
          </w:p>
        </w:tc>
      </w:tr>
      <w:tr w:rsidR="00EA7E1D" w14:paraId="2A7F5BCE" w14:textId="77777777">
        <w:tc>
          <w:tcPr>
            <w:tcW w:w="960" w:type="dxa"/>
          </w:tcPr>
          <w:p w14:paraId="00000006" w14:textId="283A2F59" w:rsidR="00EA7E1D" w:rsidRDefault="00680A0E">
            <w:r>
              <w:t>v0.2</w:t>
            </w:r>
          </w:p>
        </w:tc>
        <w:tc>
          <w:tcPr>
            <w:tcW w:w="1380" w:type="dxa"/>
          </w:tcPr>
          <w:p w14:paraId="00000007" w14:textId="64F33A3E" w:rsidR="00EA7E1D" w:rsidRDefault="00680A0E">
            <w:r>
              <w:t>15/02/2022</w:t>
            </w:r>
          </w:p>
        </w:tc>
        <w:tc>
          <w:tcPr>
            <w:tcW w:w="6670" w:type="dxa"/>
          </w:tcPr>
          <w:p w14:paraId="18E7351F" w14:textId="77777777" w:rsidR="00680A0E" w:rsidRDefault="00680A0E" w:rsidP="00680A0E">
            <w:r>
              <w:t>Draft splitting and creation of the individual protocols: CCU037_001 and CCU037_002.</w:t>
            </w:r>
          </w:p>
          <w:p w14:paraId="00000008" w14:textId="20C07B45" w:rsidR="00680A0E" w:rsidRDefault="00680A0E" w:rsidP="00680A0E">
            <w:r>
              <w:t>From now on, following versions in this history will belong to CCU037_002.</w:t>
            </w:r>
          </w:p>
        </w:tc>
      </w:tr>
      <w:tr w:rsidR="00EA7E1D" w14:paraId="72F1B996" w14:textId="77777777">
        <w:tc>
          <w:tcPr>
            <w:tcW w:w="960" w:type="dxa"/>
          </w:tcPr>
          <w:p w14:paraId="00000009" w14:textId="77777777" w:rsidR="00EA7E1D" w:rsidRDefault="00EA7E1D"/>
        </w:tc>
        <w:tc>
          <w:tcPr>
            <w:tcW w:w="1380" w:type="dxa"/>
          </w:tcPr>
          <w:p w14:paraId="0000000A" w14:textId="77777777" w:rsidR="00EA7E1D" w:rsidRDefault="00EA7E1D"/>
        </w:tc>
        <w:tc>
          <w:tcPr>
            <w:tcW w:w="6670" w:type="dxa"/>
          </w:tcPr>
          <w:p w14:paraId="0000000B" w14:textId="77777777" w:rsidR="00EA7E1D" w:rsidRDefault="00EA7E1D"/>
        </w:tc>
      </w:tr>
    </w:tbl>
    <w:p w14:paraId="0000000C" w14:textId="77777777" w:rsidR="00EA7E1D" w:rsidRDefault="00EA7E1D"/>
    <w:p w14:paraId="0000000D" w14:textId="77777777" w:rsidR="00EA7E1D" w:rsidRDefault="009B17C1">
      <w:pPr>
        <w:pStyle w:val="Heading2"/>
      </w:pPr>
      <w:r>
        <w:t>Lay summary</w:t>
      </w:r>
    </w:p>
    <w:p w14:paraId="0000000E" w14:textId="11F9DBBC" w:rsidR="00EA7E1D" w:rsidRDefault="054D85CB">
      <w:r>
        <w:t xml:space="preserve">Inequality in health has been highlighted by the COVID-19 pandemic, where people from ethnically diverse backgrounds were disproportionately affected. But we know inequity is not limited to the pandemic as it is a long-standing, multi-faceted issue. </w:t>
      </w:r>
    </w:p>
    <w:p w14:paraId="0000000F" w14:textId="77777777" w:rsidR="00EA7E1D" w:rsidRDefault="00060E24">
      <w:sdt>
        <w:sdtPr>
          <w:tag w:val="goog_rdk_0"/>
          <w:id w:val="2103755999"/>
          <w:placeholder>
            <w:docPart w:val="DefaultPlaceholder_1081868574"/>
          </w:placeholder>
        </w:sdtPr>
        <w:sdtEndPr/>
        <w:sdtContent>
          <w:commentRangeStart w:id="0"/>
          <w:commentRangeStart w:id="1"/>
        </w:sdtContent>
      </w:sdt>
      <w:r w:rsidR="16609525">
        <w:t xml:space="preserve">An example is technology </w:t>
      </w:r>
      <w:commentRangeEnd w:id="1"/>
      <w:r w:rsidR="00BC6B51">
        <w:rPr>
          <w:rStyle w:val="CommentReference"/>
        </w:rPr>
        <w:commentReference w:id="1"/>
      </w:r>
      <w:commentRangeEnd w:id="0"/>
      <w:r w:rsidR="00BC6B51">
        <w:rPr>
          <w:rStyle w:val="CommentReference"/>
        </w:rPr>
        <w:commentReference w:id="0"/>
      </w:r>
      <w:r w:rsidR="16609525">
        <w:t xml:space="preserve">for predicting a person’s future health risks. This involves routinely collected health information, which is fed into a computer model which in turn produces a health risk score for a patient, and that is used by doctors to decide patient care. 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 and public trust, and cost the NHS. </w:t>
      </w:r>
    </w:p>
    <w:p w14:paraId="00000010" w14:textId="77777777" w:rsidR="00EA7E1D" w:rsidRDefault="009B17C1">
      <w:r>
        <w:t xml:space="preserve">This proposal aims to improve existing technology for predicting personalised future risk of health conditions, particularly those affecting overlooked groups of patients. We aim to do so by a) improving the way recorded ethnicity is used in research, and b) improving the modelling process to build risk prediction models tailored to ethnicity groups and therefore more reliable in practice. </w:t>
      </w:r>
    </w:p>
    <w:p w14:paraId="00000011" w14:textId="77777777" w:rsidR="00EA7E1D" w:rsidRDefault="009B17C1">
      <w:r>
        <w:t>We propose to develop a calculator to predict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12" w14:textId="77777777" w:rsidR="00EA7E1D" w:rsidRDefault="009B17C1">
      <w:r>
        <w:t xml:space="preserve">The publicly available algorithm for improving information on ethnicity can be used by researchers nationwide doing health research involving ethnicity. </w:t>
      </w:r>
    </w:p>
    <w:p w14:paraId="00000013" w14:textId="77777777" w:rsidR="00EA7E1D" w:rsidRDefault="009B17C1">
      <w:r>
        <w:t>This work will be based on anonymised health information that represents almost everyone currently living in England and Wales. By extending to Northern Ireland and Scotland in future, we hope that this work will help to make health equal and fair for everyone in the UK.</w:t>
      </w:r>
    </w:p>
    <w:p w14:paraId="00000014" w14:textId="77777777" w:rsidR="00EA7E1D" w:rsidRDefault="00EA7E1D"/>
    <w:p w14:paraId="00000015" w14:textId="77777777" w:rsidR="00EA7E1D" w:rsidRDefault="009B17C1">
      <w:r>
        <w:br w:type="page"/>
      </w:r>
    </w:p>
    <w:p w14:paraId="00000016" w14:textId="77777777" w:rsidR="00EA7E1D" w:rsidRDefault="009B17C1">
      <w:pPr>
        <w:pStyle w:val="Heading2"/>
      </w:pPr>
      <w:r>
        <w:lastRenderedPageBreak/>
        <w:t>AUTHORS</w:t>
      </w:r>
    </w:p>
    <w:p w14:paraId="00000017" w14:textId="77777777" w:rsidR="00EA7E1D" w:rsidRDefault="009B17C1">
      <w:r>
        <w:t>Sara Khalid, Marta Pineda Moncusí, Antonella Delmestri…</w:t>
      </w:r>
    </w:p>
    <w:p w14:paraId="00000018" w14:textId="77777777" w:rsidR="00EA7E1D" w:rsidRDefault="009B17C1">
      <w:pPr>
        <w:pStyle w:val="Heading2"/>
      </w:pPr>
      <w:r>
        <w:t>TITLE</w:t>
      </w:r>
    </w:p>
    <w:p w14:paraId="00000019" w14:textId="77777777" w:rsidR="00EA7E1D" w:rsidRDefault="009B17C1">
      <w:pPr>
        <w:rPr>
          <w:b/>
        </w:rPr>
      </w:pPr>
      <w:r>
        <w:t>Improving methods to minimise bias in ethnicity data for more representative and generalizable models, using CVD in COVID-19 as an example.</w:t>
      </w:r>
    </w:p>
    <w:p w14:paraId="0000001A" w14:textId="77777777" w:rsidR="00EA7E1D" w:rsidRDefault="009B17C1">
      <w:pPr>
        <w:pStyle w:val="Heading2"/>
      </w:pPr>
      <w:r>
        <w:t>SHORT TITLE</w:t>
      </w:r>
    </w:p>
    <w:p w14:paraId="0000001B" w14:textId="77777777" w:rsidR="00EA7E1D" w:rsidRDefault="009B17C1">
      <w:r>
        <w:t>Minimising bias in ethnicity data</w:t>
      </w:r>
    </w:p>
    <w:p w14:paraId="0000001C" w14:textId="77777777" w:rsidR="00EA7E1D" w:rsidRDefault="009B17C1">
      <w:pPr>
        <w:pStyle w:val="Heading2"/>
      </w:pPr>
      <w:r>
        <w:t>BACKGROUND</w:t>
      </w:r>
    </w:p>
    <w:p w14:paraId="0000001D" w14:textId="77777777" w:rsidR="00EA7E1D" w:rsidRDefault="009B17C1">
      <w:r>
        <w:t xml:space="preserve">The importance of ethnicity in understanding and addressing inequalities in healthcare access, patient experience, and patient outcomes is well-recognised [1-5], but it has been highlighted by the COVID-19 pandemic, where people from ethnically diverse backgrounds were disproportionately affected [6]. </w:t>
      </w:r>
    </w:p>
    <w:p w14:paraId="0000001E" w14:textId="77777777" w:rsidR="00EA7E1D" w:rsidRDefault="009B17C1">
      <w:r>
        <w:t>Much health research and clinical practice, including predicting risk of developing health conditions, relies on data collected by healthcare professionals in primary (e.g., GP practices) and secondary (e.g., hospitals) care settings. Patient self-reported variables (e.g., smoking, ethnicity) are not always collected, as individuals can decline to share them, and healthcare professionals may not ask for or record them. At least one-third of patients are missing ethnicity records [7]. When recorded, ethnicity is often inaccurately coded [7-9]. Literature focuses on a subset of ethnicity Read codes [10, 11], often collapsed into five to nine categories [4, 12, 13]. This oversimplification, differences in census classifications over time [14], conflicts in individuals’ recorded ethnicity, and speculative recording contribute to inaccuracies.</w:t>
      </w:r>
    </w:p>
    <w:p w14:paraId="0000001F" w14:textId="77777777" w:rsidR="00EA7E1D" w:rsidRDefault="009B17C1">
      <w:r>
        <w:t xml:space="preserve">Many prediction models do not consider ethnicity [15] or estimate/impute missing ethnicity using invalid assumptions. Although ethnicity’s missingness can vary by ethnicity, many well-known clinical risk prediction tools [16-19] assume missingness at random. The result is inaccurate, biased ethnicity estimates. Prediction models are generally not trained, tested, and externally validated on data representative of all ethnic groups [15, 16, 18, 19]. They may not capture differences between minority/ethnic groups in the magnitude of predictor-outcome associations or assess predictor-ethnicity interactions. Consequently, these tools can cause over- or under-estimated outcome risks [20] and thus inequality in healthcare provision: </w:t>
      </w:r>
      <w:r>
        <w:br/>
        <w:t xml:space="preserve">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patients’ lives and public trust, and cost to the NHS.  </w:t>
      </w:r>
    </w:p>
    <w:p w14:paraId="00000020" w14:textId="77777777" w:rsidR="00EA7E1D" w:rsidRDefault="009B17C1">
      <w:proofErr w:type="gramStart"/>
      <w:r>
        <w:t>All of</w:t>
      </w:r>
      <w:proofErr w:type="gramEnd"/>
      <w:r>
        <w:t xml:space="preserve"> the &gt;100 published COVID-19 prediction models are at risk of bias and unsuitable for triaging patients in clinical practice [20]. Against the backdrop of health inequalities exposed by the COVID-19 pandemic [21-25], these issues motivate the need to fill gaps in ethnicity data, identify ethnicity-specific predictors, and build accurate clinical risk prediction models that are suitable for minority and ethnic groups.</w:t>
      </w:r>
    </w:p>
    <w:p w14:paraId="00000021" w14:textId="77777777" w:rsidR="00EA7E1D" w:rsidRDefault="009B17C1">
      <w:r>
        <w:t>This proposal will develop an approach for modelling observational data that addresses ethnicity coding and builds representative models suitable for ethnic groups by predicting cardiovascular disease (CVD) in COVID-19 patients as an example to demonstrate our approach, as here ethnic biases are known to exist. As inequity in data and models affects all disease areas, our approach is sustainable and can be applied to other clinical areas in the NHS. The calculator can be used by public to guide lifestyle choices, and by doctors to provide better care.</w:t>
      </w:r>
    </w:p>
    <w:p w14:paraId="00000022" w14:textId="77777777" w:rsidR="00EA7E1D" w:rsidRDefault="00EA7E1D"/>
    <w:p w14:paraId="00000023" w14:textId="77777777" w:rsidR="00EA7E1D" w:rsidRDefault="00EA7E1D"/>
    <w:p w14:paraId="00000024" w14:textId="77777777" w:rsidR="00EA7E1D" w:rsidRDefault="009B17C1">
      <w:pPr>
        <w:pStyle w:val="Heading2"/>
      </w:pPr>
      <w:r>
        <w:lastRenderedPageBreak/>
        <w:t>RESEARCH QUESTION</w:t>
      </w:r>
    </w:p>
    <w:p w14:paraId="00000025" w14:textId="77777777" w:rsidR="00EA7E1D" w:rsidRDefault="009B17C1">
      <w:r>
        <w:t>To improve the correctness, completeness, and granularity of ethnicity in routinely collected data such that more representative and generalizable models can be developed, using CVD in COVID-19 as an example.</w:t>
      </w:r>
    </w:p>
    <w:p w14:paraId="00000026" w14:textId="77777777" w:rsidR="00EA7E1D" w:rsidRDefault="009B17C1">
      <w:pPr>
        <w:pStyle w:val="Heading2"/>
      </w:pPr>
      <w:r>
        <w:t>RESEARCH PLAN</w:t>
      </w:r>
    </w:p>
    <w:p w14:paraId="00000027" w14:textId="2C08588C" w:rsidR="00EA7E1D" w:rsidDel="00C93482" w:rsidRDefault="009B17C1">
      <w:pPr>
        <w:pStyle w:val="Heading2"/>
        <w:rPr>
          <w:del w:id="2" w:author="Marta Pineda Moncusi" w:date="2022-02-15T16:06:00Z"/>
        </w:rPr>
      </w:pPr>
      <w:del w:id="3" w:author="Marta Pineda Moncusi" w:date="2022-02-15T16:06:00Z">
        <w:r w:rsidDel="00C93482">
          <w:delText xml:space="preserve">Objective 1. Implementing a novel approach to improve correctness, completeness, and granularity of ethnicity information using routinely collected data </w:delText>
        </w:r>
      </w:del>
    </w:p>
    <w:p w14:paraId="00000028" w14:textId="5739C355" w:rsidR="00EA7E1D" w:rsidDel="00C93482" w:rsidRDefault="00EA7E1D">
      <w:pPr>
        <w:pBdr>
          <w:top w:val="nil"/>
          <w:left w:val="nil"/>
          <w:bottom w:val="nil"/>
          <w:right w:val="nil"/>
          <w:between w:val="nil"/>
        </w:pBdr>
        <w:spacing w:after="0"/>
        <w:rPr>
          <w:del w:id="4" w:author="Marta Pineda Moncusi" w:date="2022-02-15T16:06:00Z"/>
          <w:color w:val="000000"/>
        </w:rPr>
      </w:pPr>
    </w:p>
    <w:p w14:paraId="00000029" w14:textId="317FE9C0" w:rsidR="00EA7E1D" w:rsidDel="00C93482" w:rsidRDefault="009B17C1">
      <w:pPr>
        <w:pBdr>
          <w:top w:val="nil"/>
          <w:left w:val="nil"/>
          <w:bottom w:val="nil"/>
          <w:right w:val="nil"/>
          <w:between w:val="nil"/>
        </w:pBdr>
        <w:spacing w:after="0"/>
        <w:rPr>
          <w:del w:id="5" w:author="Marta Pineda Moncusi" w:date="2022-02-15T16:06:00Z"/>
          <w:color w:val="3B3B3A"/>
        </w:rPr>
      </w:pPr>
      <w:del w:id="6" w:author="Marta Pineda Moncusi" w:date="2022-02-15T16:06:00Z">
        <w:r w:rsidDel="00C93482">
          <w:rPr>
            <w:i/>
            <w:color w:val="3B3B3A"/>
          </w:rPr>
          <w:delText>Study population</w:delText>
        </w:r>
        <w:r w:rsidDel="00C93482">
          <w:rPr>
            <w:color w:val="3B3B3A"/>
          </w:rPr>
          <w:delText xml:space="preserve">: </w:delText>
        </w:r>
      </w:del>
    </w:p>
    <w:p w14:paraId="0000002A" w14:textId="0AA6A26C" w:rsidR="00EA7E1D" w:rsidDel="00C93482" w:rsidRDefault="009B17C1">
      <w:pPr>
        <w:pBdr>
          <w:top w:val="nil"/>
          <w:left w:val="nil"/>
          <w:bottom w:val="nil"/>
          <w:right w:val="nil"/>
          <w:between w:val="nil"/>
        </w:pBdr>
        <w:spacing w:after="0"/>
        <w:rPr>
          <w:del w:id="7" w:author="Marta Pineda Moncusi" w:date="2022-02-15T16:06:00Z"/>
          <w:color w:val="3B3B3A"/>
        </w:rPr>
      </w:pPr>
      <w:del w:id="8" w:author="Marta Pineda Moncusi" w:date="2022-02-15T16:06:00Z">
        <w:r w:rsidDel="00C93482">
          <w:rPr>
            <w:color w:val="3B3B3A"/>
          </w:rPr>
          <w:delText>All individuals meeting the following inclusion criteria will be recruited:</w:delText>
        </w:r>
      </w:del>
    </w:p>
    <w:p w14:paraId="0000002B" w14:textId="5BDBB38F" w:rsidR="00EA7E1D" w:rsidDel="00C93482" w:rsidRDefault="009B17C1">
      <w:pPr>
        <w:numPr>
          <w:ilvl w:val="0"/>
          <w:numId w:val="3"/>
        </w:numPr>
        <w:pBdr>
          <w:top w:val="nil"/>
          <w:left w:val="nil"/>
          <w:bottom w:val="nil"/>
          <w:right w:val="nil"/>
          <w:between w:val="nil"/>
        </w:pBdr>
        <w:spacing w:after="0"/>
        <w:rPr>
          <w:del w:id="9" w:author="Marta Pineda Moncusi" w:date="2022-02-15T16:06:00Z"/>
          <w:color w:val="3B3B3A"/>
        </w:rPr>
      </w:pPr>
      <w:del w:id="10" w:author="Marta Pineda Moncusi" w:date="2022-02-15T16:06:00Z">
        <w:r w:rsidDel="00C93482">
          <w:rPr>
            <w:color w:val="3B3B3A"/>
          </w:rPr>
          <w:delText xml:space="preserve">aged </w:delText>
        </w:r>
      </w:del>
      <w:del w:id="11" w:author="Marta Pineda Moncusi" w:date="2022-01-27T16:51:00Z">
        <w:r w:rsidDel="00A47A7C">
          <w:rPr>
            <w:color w:val="3B3B3A"/>
          </w:rPr>
          <w:delText>&gt;</w:delText>
        </w:r>
      </w:del>
      <w:del w:id="12" w:author="Marta Pineda Moncusi" w:date="2022-02-15T16:06:00Z">
        <w:r w:rsidDel="00C93482">
          <w:rPr>
            <w:color w:val="3B3B3A"/>
          </w:rPr>
          <w:delText xml:space="preserve">18 years </w:delText>
        </w:r>
      </w:del>
    </w:p>
    <w:p w14:paraId="0000002C" w14:textId="71671828" w:rsidR="00EA7E1D" w:rsidDel="00C93482" w:rsidRDefault="009B17C1">
      <w:pPr>
        <w:numPr>
          <w:ilvl w:val="0"/>
          <w:numId w:val="3"/>
        </w:numPr>
        <w:pBdr>
          <w:top w:val="nil"/>
          <w:left w:val="nil"/>
          <w:bottom w:val="nil"/>
          <w:right w:val="nil"/>
          <w:between w:val="nil"/>
        </w:pBdr>
        <w:spacing w:after="240"/>
        <w:rPr>
          <w:del w:id="13" w:author="Marta Pineda Moncusi" w:date="2022-02-15T16:06:00Z"/>
          <w:color w:val="3B3B3A"/>
        </w:rPr>
      </w:pPr>
      <w:del w:id="14" w:author="Marta Pineda Moncusi" w:date="2022-02-15T16:06:00Z">
        <w:r w:rsidDel="00C93482">
          <w:rPr>
            <w:color w:val="3B3B3A"/>
          </w:rPr>
          <w:delText xml:space="preserve">&gt;1 year of records available </w:delText>
        </w:r>
      </w:del>
    </w:p>
    <w:p w14:paraId="0000002D" w14:textId="149EE30A" w:rsidR="00EA7E1D" w:rsidDel="00C93482" w:rsidRDefault="00060E24">
      <w:pPr>
        <w:pBdr>
          <w:top w:val="nil"/>
          <w:left w:val="nil"/>
          <w:bottom w:val="nil"/>
          <w:right w:val="nil"/>
          <w:between w:val="nil"/>
        </w:pBdr>
        <w:spacing w:after="0"/>
        <w:rPr>
          <w:del w:id="15" w:author="Marta Pineda Moncusi" w:date="2022-02-15T16:06:00Z"/>
          <w:color w:val="3B3B3A"/>
        </w:rPr>
      </w:pPr>
      <w:customXmlDelRangeStart w:id="16" w:author="Marta Pineda Moncusi" w:date="2022-02-15T16:06:00Z"/>
      <w:sdt>
        <w:sdtPr>
          <w:tag w:val="goog_rdk_1"/>
          <w:id w:val="-1411387844"/>
        </w:sdtPr>
        <w:sdtEndPr/>
        <w:sdtContent>
          <w:customXmlDelRangeEnd w:id="16"/>
          <w:commentRangeStart w:id="17"/>
          <w:customXmlDelRangeStart w:id="18" w:author="Marta Pineda Moncusi" w:date="2022-02-15T16:06:00Z"/>
        </w:sdtContent>
      </w:sdt>
      <w:customXmlDelRangeEnd w:id="18"/>
      <w:del w:id="19" w:author="Marta Pineda Moncusi" w:date="2022-02-15T16:06:00Z">
        <w:r w:rsidR="009B17C1" w:rsidDel="00C93482">
          <w:rPr>
            <w:color w:val="3B3B3A"/>
          </w:rPr>
          <w:delText>Individuals</w:delText>
        </w:r>
        <w:commentRangeEnd w:id="17"/>
        <w:r w:rsidR="009B17C1" w:rsidDel="00C93482">
          <w:commentReference w:id="17"/>
        </w:r>
        <w:r w:rsidR="009B17C1" w:rsidDel="00C93482">
          <w:rPr>
            <w:color w:val="3B3B3A"/>
          </w:rPr>
          <w:delText xml:space="preserve"> will be excluded when:</w:delText>
        </w:r>
      </w:del>
    </w:p>
    <w:p w14:paraId="0000002E" w14:textId="1BCCE2A1" w:rsidR="00EA7E1D" w:rsidDel="00C93482" w:rsidRDefault="009B17C1">
      <w:pPr>
        <w:numPr>
          <w:ilvl w:val="0"/>
          <w:numId w:val="3"/>
        </w:numPr>
        <w:pBdr>
          <w:top w:val="nil"/>
          <w:left w:val="nil"/>
          <w:bottom w:val="nil"/>
          <w:right w:val="nil"/>
          <w:between w:val="nil"/>
        </w:pBdr>
        <w:spacing w:after="0"/>
        <w:rPr>
          <w:del w:id="20" w:author="Marta Pineda Moncusi" w:date="2022-02-15T16:06:00Z"/>
          <w:color w:val="3B3B3A"/>
        </w:rPr>
      </w:pPr>
      <w:del w:id="21" w:author="Marta Pineda Moncusi" w:date="2022-02-15T16:06:00Z">
        <w:r w:rsidDel="00C93482">
          <w:rPr>
            <w:color w:val="3B3B3A"/>
          </w:rPr>
          <w:delText xml:space="preserve">aged </w:delText>
        </w:r>
      </w:del>
      <w:customXmlDelRangeStart w:id="22" w:author="Marta Pineda Moncusi" w:date="2022-02-15T16:06:00Z"/>
      <w:sdt>
        <w:sdtPr>
          <w:tag w:val="goog_rdk_2"/>
          <w:id w:val="1809126104"/>
        </w:sdtPr>
        <w:sdtEndPr/>
        <w:sdtContent>
          <w:customXmlDelRangeEnd w:id="22"/>
          <w:commentRangeStart w:id="23"/>
          <w:customXmlDelRangeStart w:id="24" w:author="Marta Pineda Moncusi" w:date="2022-02-15T16:06:00Z"/>
        </w:sdtContent>
      </w:sdt>
      <w:customXmlDelRangeEnd w:id="24"/>
      <w:del w:id="25" w:author="Marta Pineda Moncusi" w:date="2022-01-27T16:47:00Z">
        <w:r w:rsidDel="00C40D8B">
          <w:rPr>
            <w:color w:val="3B3B3A"/>
          </w:rPr>
          <w:delText>&gt;</w:delText>
        </w:r>
      </w:del>
      <w:del w:id="26" w:author="Marta Pineda Moncusi" w:date="2022-02-15T16:06:00Z">
        <w:r w:rsidDel="00C93482">
          <w:rPr>
            <w:color w:val="3B3B3A"/>
          </w:rPr>
          <w:delText>18</w:delText>
        </w:r>
        <w:commentRangeEnd w:id="23"/>
        <w:r w:rsidDel="00C93482">
          <w:commentReference w:id="23"/>
        </w:r>
        <w:r w:rsidDel="00C93482">
          <w:rPr>
            <w:color w:val="3B3B3A"/>
          </w:rPr>
          <w:delText xml:space="preserve"> years </w:delText>
        </w:r>
      </w:del>
    </w:p>
    <w:p w14:paraId="0000002F" w14:textId="23C9EC56" w:rsidR="00EA7E1D" w:rsidDel="00C93482" w:rsidRDefault="009B17C1">
      <w:pPr>
        <w:numPr>
          <w:ilvl w:val="0"/>
          <w:numId w:val="3"/>
        </w:numPr>
        <w:pBdr>
          <w:top w:val="nil"/>
          <w:left w:val="nil"/>
          <w:bottom w:val="nil"/>
          <w:right w:val="nil"/>
          <w:between w:val="nil"/>
        </w:pBdr>
        <w:spacing w:after="0"/>
        <w:rPr>
          <w:del w:id="27" w:author="Marta Pineda Moncusi" w:date="2022-02-15T16:06:00Z"/>
          <w:color w:val="3B3B3A"/>
        </w:rPr>
      </w:pPr>
      <w:del w:id="28" w:author="Marta Pineda Moncusi" w:date="2022-02-15T16:06:00Z">
        <w:r w:rsidDel="00C93482">
          <w:rPr>
            <w:color w:val="3B3B3A"/>
          </w:rPr>
          <w:delText>&lt;1 year of data before index date</w:delText>
        </w:r>
      </w:del>
    </w:p>
    <w:p w14:paraId="00000030" w14:textId="147C5D10" w:rsidR="00EA7E1D" w:rsidDel="00C93482" w:rsidRDefault="00EA7E1D">
      <w:pPr>
        <w:pBdr>
          <w:top w:val="nil"/>
          <w:left w:val="nil"/>
          <w:bottom w:val="nil"/>
          <w:right w:val="nil"/>
          <w:between w:val="nil"/>
        </w:pBdr>
        <w:spacing w:after="0"/>
        <w:rPr>
          <w:del w:id="29" w:author="Marta Pineda Moncusi" w:date="2022-02-15T16:06:00Z"/>
          <w:color w:val="000000"/>
        </w:rPr>
      </w:pPr>
    </w:p>
    <w:p w14:paraId="00000031" w14:textId="75C06C40" w:rsidR="00EA7E1D" w:rsidDel="00C93482" w:rsidRDefault="009B17C1">
      <w:pPr>
        <w:pBdr>
          <w:top w:val="nil"/>
          <w:left w:val="nil"/>
          <w:bottom w:val="nil"/>
          <w:right w:val="nil"/>
          <w:between w:val="nil"/>
        </w:pBdr>
        <w:rPr>
          <w:del w:id="30" w:author="Marta Pineda Moncusi" w:date="2022-02-15T16:06:00Z"/>
          <w:i/>
          <w:color w:val="3B3B3A"/>
        </w:rPr>
      </w:pPr>
      <w:del w:id="31" w:author="Marta Pineda Moncusi" w:date="2022-02-15T16:06:00Z">
        <w:r w:rsidDel="00C93482">
          <w:rPr>
            <w:i/>
            <w:color w:val="3B3B3A"/>
          </w:rPr>
          <w:delText xml:space="preserve">Methods: </w:delText>
        </w:r>
      </w:del>
    </w:p>
    <w:p w14:paraId="00000032" w14:textId="64D00EEA" w:rsidR="00EA7E1D" w:rsidDel="00C93482" w:rsidRDefault="009B17C1">
      <w:pPr>
        <w:pBdr>
          <w:top w:val="nil"/>
          <w:left w:val="nil"/>
          <w:bottom w:val="nil"/>
          <w:right w:val="nil"/>
          <w:between w:val="nil"/>
        </w:pBdr>
        <w:rPr>
          <w:del w:id="32" w:author="Marta Pineda Moncusi" w:date="2022-02-15T16:06:00Z"/>
          <w:color w:val="3B3B3A"/>
          <w:u w:val="single"/>
        </w:rPr>
      </w:pPr>
      <w:del w:id="33" w:author="Marta Pineda Moncusi" w:date="2022-02-15T16:06:00Z">
        <w:r w:rsidDel="00C93482">
          <w:rPr>
            <w:color w:val="3B3B3A"/>
            <w:u w:val="single"/>
          </w:rPr>
          <w:delText xml:space="preserve">1.1: Improving ethnicity correctness. </w:delText>
        </w:r>
      </w:del>
    </w:p>
    <w:p w14:paraId="00000033" w14:textId="0FFBAB85" w:rsidR="00EA7E1D" w:rsidDel="00C93482" w:rsidRDefault="009B17C1">
      <w:pPr>
        <w:pBdr>
          <w:top w:val="nil"/>
          <w:left w:val="nil"/>
          <w:bottom w:val="nil"/>
          <w:right w:val="nil"/>
          <w:between w:val="nil"/>
        </w:pBdr>
        <w:spacing w:after="0"/>
        <w:rPr>
          <w:del w:id="34" w:author="Marta Pineda Moncusi" w:date="2022-02-15T16:06:00Z"/>
          <w:color w:val="3B3B3A"/>
        </w:rPr>
      </w:pPr>
      <w:del w:id="35" w:author="Marta Pineda Moncusi" w:date="2022-02-15T16:06:00Z">
        <w:r w:rsidDel="00C93482">
          <w:rPr>
            <w:color w:val="3B3B3A"/>
          </w:rPr>
          <w:delText xml:space="preserve">Ethnicity records may be inconsistent (i.e. different ethnicity recorded at different GP/hospital visits), or non-specific (e.g. “other”). Using all 290+ medical codes available for ethnicity and adopting advanced curation techniques (e.g. applied in [26]) our proposed algorithm </w:delText>
        </w:r>
      </w:del>
      <w:customXmlDelRangeStart w:id="36" w:author="Marta Pineda Moncusi" w:date="2022-02-15T16:06:00Z"/>
      <w:sdt>
        <w:sdtPr>
          <w:tag w:val="goog_rdk_3"/>
          <w:id w:val="-1034193619"/>
        </w:sdtPr>
        <w:sdtEndPr/>
        <w:sdtContent>
          <w:customXmlDelRangeEnd w:id="36"/>
          <w:commentRangeStart w:id="37"/>
          <w:customXmlDelRangeStart w:id="38" w:author="Marta Pineda Moncusi" w:date="2022-02-15T16:06:00Z"/>
        </w:sdtContent>
      </w:sdt>
      <w:customXmlDelRangeEnd w:id="38"/>
      <w:customXmlDelRangeStart w:id="39" w:author="Marta Pineda Moncusi" w:date="2022-02-15T16:06:00Z"/>
      <w:sdt>
        <w:sdtPr>
          <w:tag w:val="goog_rdk_4"/>
          <w:id w:val="-1962564014"/>
        </w:sdtPr>
        <w:sdtEndPr/>
        <w:sdtContent>
          <w:customXmlDelRangeEnd w:id="39"/>
          <w:commentRangeStart w:id="40"/>
          <w:commentRangeStart w:id="41"/>
          <w:customXmlDelRangeStart w:id="42" w:author="Marta Pineda Moncusi" w:date="2022-02-15T16:06:00Z"/>
        </w:sdtContent>
      </w:sdt>
      <w:customXmlDelRangeEnd w:id="42"/>
      <w:del w:id="43" w:author="Marta Pineda Moncusi" w:date="2022-02-15T16:06:00Z">
        <w:r w:rsidDel="00C93482">
          <w:rPr>
            <w:color w:val="3B3B3A"/>
          </w:rPr>
          <w:delText>will add more accuracy and granularity</w:delText>
        </w:r>
        <w:commentRangeEnd w:id="37"/>
        <w:r w:rsidDel="00C93482">
          <w:commentReference w:id="37"/>
        </w:r>
        <w:commentRangeEnd w:id="41"/>
        <w:r w:rsidDel="00C93482">
          <w:commentReference w:id="41"/>
        </w:r>
        <w:commentRangeEnd w:id="40"/>
        <w:r w:rsidR="005F2A11" w:rsidDel="00C93482">
          <w:rPr>
            <w:rStyle w:val="CommentReference"/>
          </w:rPr>
          <w:commentReference w:id="40"/>
        </w:r>
        <w:r w:rsidDel="00C93482">
          <w:rPr>
            <w:color w:val="3B3B3A"/>
          </w:rPr>
          <w:delText xml:space="preserve"> so that a patient’s ethnicity data are consistent and </w:delText>
        </w:r>
      </w:del>
      <w:customXmlDelRangeStart w:id="44" w:author="Marta Pineda Moncusi" w:date="2022-02-15T16:06:00Z"/>
      <w:sdt>
        <w:sdtPr>
          <w:tag w:val="goog_rdk_5"/>
          <w:id w:val="-315337287"/>
        </w:sdtPr>
        <w:sdtEndPr/>
        <w:sdtContent>
          <w:customXmlDelRangeEnd w:id="44"/>
          <w:commentRangeStart w:id="45"/>
          <w:commentRangeStart w:id="46"/>
          <w:customXmlDelRangeStart w:id="47" w:author="Marta Pineda Moncusi" w:date="2022-02-15T16:06:00Z"/>
        </w:sdtContent>
      </w:sdt>
      <w:customXmlDelRangeEnd w:id="47"/>
      <w:del w:id="48" w:author="Marta Pineda Moncusi" w:date="2022-02-15T16:06:00Z">
        <w:r w:rsidDel="00C93482">
          <w:rPr>
            <w:color w:val="3B3B3A"/>
          </w:rPr>
          <w:delText>granular</w:delText>
        </w:r>
        <w:commentRangeEnd w:id="46"/>
        <w:r w:rsidDel="00C93482">
          <w:commentReference w:id="46"/>
        </w:r>
        <w:commentRangeEnd w:id="45"/>
        <w:r w:rsidR="00DE2AF0" w:rsidDel="00C93482">
          <w:rPr>
            <w:rStyle w:val="CommentReference"/>
          </w:rPr>
          <w:commentReference w:id="45"/>
        </w:r>
        <w:r w:rsidDel="00C93482">
          <w:rPr>
            <w:color w:val="3B3B3A"/>
          </w:rPr>
          <w:delText xml:space="preserve">. </w:delText>
        </w:r>
      </w:del>
    </w:p>
    <w:p w14:paraId="00000034" w14:textId="44EFD40C" w:rsidR="00EA7E1D" w:rsidDel="00C93482" w:rsidRDefault="00EA7E1D">
      <w:pPr>
        <w:pBdr>
          <w:top w:val="nil"/>
          <w:left w:val="nil"/>
          <w:bottom w:val="nil"/>
          <w:right w:val="nil"/>
          <w:between w:val="nil"/>
        </w:pBdr>
        <w:spacing w:after="0"/>
        <w:rPr>
          <w:del w:id="49" w:author="Marta Pineda Moncusi" w:date="2022-02-15T16:06:00Z"/>
          <w:color w:val="000000"/>
        </w:rPr>
      </w:pPr>
    </w:p>
    <w:p w14:paraId="00000035" w14:textId="1F741DA9" w:rsidR="00EA7E1D" w:rsidDel="00C93482" w:rsidRDefault="009B17C1">
      <w:pPr>
        <w:pBdr>
          <w:top w:val="nil"/>
          <w:left w:val="nil"/>
          <w:bottom w:val="nil"/>
          <w:right w:val="nil"/>
          <w:between w:val="nil"/>
        </w:pBdr>
        <w:rPr>
          <w:del w:id="50" w:author="Marta Pineda Moncusi" w:date="2022-02-15T16:06:00Z"/>
          <w:color w:val="3B3B3A"/>
          <w:u w:val="single"/>
        </w:rPr>
      </w:pPr>
      <w:del w:id="51" w:author="Marta Pineda Moncusi" w:date="2022-02-15T16:06:00Z">
        <w:r w:rsidDel="00C93482">
          <w:rPr>
            <w:color w:val="3B3B3A"/>
            <w:u w:val="single"/>
          </w:rPr>
          <w:delText xml:space="preserve">1.2: </w:delText>
        </w:r>
      </w:del>
      <w:customXmlDelRangeStart w:id="52" w:author="Marta Pineda Moncusi" w:date="2022-02-15T16:06:00Z"/>
      <w:sdt>
        <w:sdtPr>
          <w:tag w:val="goog_rdk_6"/>
          <w:id w:val="1269890616"/>
        </w:sdtPr>
        <w:sdtEndPr/>
        <w:sdtContent>
          <w:customXmlDelRangeEnd w:id="52"/>
          <w:commentRangeStart w:id="53"/>
          <w:customXmlDelRangeStart w:id="54" w:author="Marta Pineda Moncusi" w:date="2022-02-15T16:06:00Z"/>
        </w:sdtContent>
      </w:sdt>
      <w:customXmlDelRangeEnd w:id="54"/>
      <w:del w:id="55" w:author="Marta Pineda Moncusi" w:date="2022-02-15T16:06:00Z">
        <w:r w:rsidDel="00C93482">
          <w:rPr>
            <w:color w:val="3B3B3A"/>
            <w:u w:val="single"/>
          </w:rPr>
          <w:delText xml:space="preserve">Improving ethnicity completeness. </w:delText>
        </w:r>
        <w:commentRangeEnd w:id="53"/>
        <w:r w:rsidDel="00C93482">
          <w:commentReference w:id="53"/>
        </w:r>
      </w:del>
    </w:p>
    <w:p w14:paraId="00000036" w14:textId="261D0B2C" w:rsidR="00EA7E1D" w:rsidDel="00C93482" w:rsidRDefault="16609525">
      <w:pPr>
        <w:pBdr>
          <w:top w:val="nil"/>
          <w:left w:val="nil"/>
          <w:bottom w:val="nil"/>
          <w:right w:val="nil"/>
          <w:between w:val="nil"/>
        </w:pBdr>
        <w:spacing w:after="0"/>
        <w:rPr>
          <w:del w:id="56" w:author="Marta Pineda Moncusi" w:date="2022-02-15T16:06:00Z"/>
          <w:color w:val="3B3B3A"/>
        </w:rPr>
      </w:pPr>
      <w:del w:id="57" w:author="Marta Pineda Moncusi" w:date="2022-02-15T16:06:00Z">
        <w:r w:rsidRPr="16609525" w:rsidDel="00C93482">
          <w:rPr>
            <w:color w:val="3B3B3A"/>
          </w:rPr>
          <w:delText xml:space="preserve">Ethnicity records may also be missing. Standard multiple imputation (using related variables to predict missing variables) can exacerbate bias [27]. We will compare ethnicity imputed by standard imputation, </w:delText>
        </w:r>
      </w:del>
      <w:customXmlDelRangeStart w:id="58" w:author="Marta Pineda Moncusi" w:date="2022-02-15T16:06:00Z"/>
      <w:sdt>
        <w:sdtPr>
          <w:tag w:val="goog_rdk_7"/>
          <w:id w:val="1909173713"/>
          <w:placeholder>
            <w:docPart w:val="DefaultPlaceholder_1081868574"/>
          </w:placeholder>
        </w:sdtPr>
        <w:sdtEndPr/>
        <w:sdtContent>
          <w:customXmlDelRangeEnd w:id="58"/>
          <w:commentRangeStart w:id="59"/>
          <w:customXmlDelRangeStart w:id="60" w:author="Marta Pineda Moncusi" w:date="2022-02-15T16:06:00Z"/>
        </w:sdtContent>
      </w:sdt>
      <w:customXmlDelRangeEnd w:id="60"/>
      <w:del w:id="61" w:author="Marta Pineda Moncusi" w:date="2022-02-15T16:06:00Z">
        <w:r w:rsidRPr="16609525" w:rsidDel="00C93482">
          <w:rPr>
            <w:color w:val="3B3B3A"/>
          </w:rPr>
          <w:delText>imputation using machine-learning-selected variables</w:delText>
        </w:r>
        <w:commentRangeEnd w:id="59"/>
        <w:r w:rsidR="009B17C1" w:rsidDel="00C93482">
          <w:rPr>
            <w:rStyle w:val="CommentReference"/>
          </w:rPr>
          <w:commentReference w:id="59"/>
        </w:r>
        <w:r w:rsidRPr="16609525" w:rsidDel="00C93482">
          <w:rPr>
            <w:color w:val="3B3B3A"/>
          </w:rPr>
          <w:delText>, and our published population-calibration approach which avoids missing-at-random assumptions and is valid when missingness varies by ethnicity [28], so that ethnicity data are more complete</w:delText>
        </w:r>
        <w:commentRangeStart w:id="62"/>
        <w:r w:rsidRPr="16609525" w:rsidDel="00C93482">
          <w:rPr>
            <w:color w:val="3B3B3A"/>
          </w:rPr>
          <w:delText>.</w:delText>
        </w:r>
        <w:commentRangeEnd w:id="62"/>
        <w:r w:rsidR="009B17C1" w:rsidDel="00C93482">
          <w:rPr>
            <w:rStyle w:val="CommentReference"/>
          </w:rPr>
          <w:commentReference w:id="62"/>
        </w:r>
        <w:r w:rsidRPr="16609525" w:rsidDel="00C93482">
          <w:rPr>
            <w:color w:val="3B3B3A"/>
          </w:rPr>
          <w:delText xml:space="preserve"> </w:delText>
        </w:r>
      </w:del>
    </w:p>
    <w:p w14:paraId="00000037" w14:textId="62C7902C" w:rsidR="00EA7E1D" w:rsidDel="00C93482" w:rsidRDefault="009B17C1">
      <w:pPr>
        <w:pBdr>
          <w:top w:val="nil"/>
          <w:left w:val="nil"/>
          <w:bottom w:val="nil"/>
          <w:right w:val="nil"/>
          <w:between w:val="nil"/>
        </w:pBdr>
        <w:spacing w:after="0"/>
        <w:rPr>
          <w:del w:id="63" w:author="Marta Pineda Moncusi" w:date="2022-02-15T16:06:00Z"/>
          <w:color w:val="000000"/>
        </w:rPr>
      </w:pPr>
      <w:del w:id="64" w:author="Marta Pineda Moncusi" w:date="2022-02-15T16:06:00Z">
        <w:r w:rsidDel="00C93482">
          <w:rPr>
            <w:color w:val="3B3B3A"/>
          </w:rPr>
          <w:delText xml:space="preserve"> </w:delText>
        </w:r>
      </w:del>
    </w:p>
    <w:p w14:paraId="00000038" w14:textId="2C3B5CB3" w:rsidR="00EA7E1D" w:rsidDel="00C93482" w:rsidRDefault="009B17C1">
      <w:pPr>
        <w:pBdr>
          <w:top w:val="nil"/>
          <w:left w:val="nil"/>
          <w:bottom w:val="nil"/>
          <w:right w:val="nil"/>
          <w:between w:val="nil"/>
        </w:pBdr>
        <w:rPr>
          <w:del w:id="65" w:author="Marta Pineda Moncusi" w:date="2022-02-15T16:06:00Z"/>
          <w:color w:val="3B3B3A"/>
          <w:u w:val="single"/>
        </w:rPr>
      </w:pPr>
      <w:del w:id="66" w:author="Marta Pineda Moncusi" w:date="2022-02-15T16:06:00Z">
        <w:r w:rsidDel="00C93482">
          <w:rPr>
            <w:color w:val="3B3B3A"/>
            <w:u w:val="single"/>
          </w:rPr>
          <w:delText xml:space="preserve">1.3: PPI consultation. </w:delText>
        </w:r>
      </w:del>
    </w:p>
    <w:p w14:paraId="00000039" w14:textId="170C9E2B" w:rsidR="00EA7E1D" w:rsidDel="00C93482" w:rsidRDefault="009B17C1">
      <w:pPr>
        <w:pBdr>
          <w:top w:val="nil"/>
          <w:left w:val="nil"/>
          <w:bottom w:val="nil"/>
          <w:right w:val="nil"/>
          <w:between w:val="nil"/>
        </w:pBdr>
        <w:spacing w:after="0"/>
        <w:rPr>
          <w:del w:id="67" w:author="Marta Pineda Moncusi" w:date="2022-02-15T16:06:00Z"/>
          <w:color w:val="3B3B3A"/>
        </w:rPr>
      </w:pPr>
      <w:del w:id="68" w:author="Marta Pineda Moncusi" w:date="2022-02-15T16:06:00Z">
        <w:r w:rsidDel="00C93482">
          <w:rPr>
            <w:color w:val="000000"/>
          </w:rPr>
          <w:delText xml:space="preserve">Two half-day </w:delText>
        </w:r>
        <w:r w:rsidDel="00C93482">
          <w:rPr>
            <w:color w:val="3B3B3A"/>
          </w:rPr>
          <w:delText xml:space="preserve">focus groups with 6-8 PPI representatives from diverse ethnic groups, hosted by the Centre for Ethnic Health Research, will support Objective 1. </w:delText>
        </w:r>
      </w:del>
    </w:p>
    <w:p w14:paraId="0000003A" w14:textId="5A1C9FED" w:rsidR="00EA7E1D" w:rsidDel="00C93482" w:rsidRDefault="00EA7E1D">
      <w:pPr>
        <w:pBdr>
          <w:top w:val="nil"/>
          <w:left w:val="nil"/>
          <w:bottom w:val="nil"/>
          <w:right w:val="nil"/>
          <w:between w:val="nil"/>
        </w:pBdr>
        <w:spacing w:after="0"/>
        <w:rPr>
          <w:del w:id="69" w:author="Marta Pineda Moncusi" w:date="2022-02-15T16:06:00Z"/>
          <w:color w:val="000000"/>
        </w:rPr>
      </w:pPr>
    </w:p>
    <w:p w14:paraId="0000003B" w14:textId="77777777" w:rsidR="00EA7E1D" w:rsidRDefault="009B17C1">
      <w:pPr>
        <w:pStyle w:val="Heading2"/>
      </w:pPr>
      <w:r>
        <w:t>Objective 2. To build ethnicity-specific CVD-in-COVID-19 risk prediction models using the improved ethnicity data</w:t>
      </w:r>
    </w:p>
    <w:p w14:paraId="0000003C" w14:textId="77777777" w:rsidR="00EA7E1D" w:rsidRDefault="00EA7E1D">
      <w:pPr>
        <w:pBdr>
          <w:top w:val="nil"/>
          <w:left w:val="nil"/>
          <w:bottom w:val="nil"/>
          <w:right w:val="nil"/>
          <w:between w:val="nil"/>
        </w:pBdr>
        <w:spacing w:after="0"/>
        <w:rPr>
          <w:color w:val="000000"/>
        </w:rPr>
      </w:pPr>
    </w:p>
    <w:p w14:paraId="0000003D" w14:textId="77777777" w:rsidR="00EA7E1D" w:rsidRDefault="009B17C1">
      <w:pPr>
        <w:pBdr>
          <w:top w:val="nil"/>
          <w:left w:val="nil"/>
          <w:bottom w:val="nil"/>
          <w:right w:val="nil"/>
          <w:between w:val="nil"/>
        </w:pBdr>
        <w:spacing w:after="240"/>
        <w:rPr>
          <w:color w:val="3B3B3A"/>
        </w:rPr>
      </w:pPr>
      <w:r>
        <w:rPr>
          <w:i/>
          <w:color w:val="3B3B3A"/>
        </w:rPr>
        <w:t>Study population</w:t>
      </w:r>
      <w:r>
        <w:rPr>
          <w:color w:val="3B3B3A"/>
        </w:rPr>
        <w:t xml:space="preserve">: </w:t>
      </w:r>
    </w:p>
    <w:p w14:paraId="0000003E" w14:textId="77777777" w:rsidR="00EA7E1D" w:rsidRDefault="009B17C1">
      <w:pPr>
        <w:pBdr>
          <w:top w:val="nil"/>
          <w:left w:val="nil"/>
          <w:bottom w:val="nil"/>
          <w:right w:val="nil"/>
          <w:between w:val="nil"/>
        </w:pBdr>
        <w:spacing w:after="0"/>
        <w:rPr>
          <w:color w:val="3B3B3A"/>
        </w:rPr>
      </w:pPr>
      <w:r>
        <w:rPr>
          <w:color w:val="3B3B3A"/>
        </w:rPr>
        <w:t>All individuals meeting the following inclusion criteria will be recruited:</w:t>
      </w:r>
    </w:p>
    <w:p w14:paraId="0000003F" w14:textId="32AFCFA6"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r w:rsidR="00A47A7C">
        <w:rPr>
          <w:color w:val="3B3B3A"/>
        </w:rPr>
        <w:t>≥</w:t>
      </w:r>
      <w:r>
        <w:rPr>
          <w:color w:val="3B3B3A"/>
        </w:rPr>
        <w:t xml:space="preserve">18 years </w:t>
      </w:r>
    </w:p>
    <w:p w14:paraId="00000040" w14:textId="77777777" w:rsidR="00EA7E1D" w:rsidRDefault="009B17C1">
      <w:pPr>
        <w:numPr>
          <w:ilvl w:val="0"/>
          <w:numId w:val="3"/>
        </w:numPr>
        <w:pBdr>
          <w:top w:val="nil"/>
          <w:left w:val="nil"/>
          <w:bottom w:val="nil"/>
          <w:right w:val="nil"/>
          <w:between w:val="nil"/>
        </w:pBdr>
        <w:spacing w:after="0"/>
        <w:rPr>
          <w:color w:val="3B3B3A"/>
        </w:rPr>
      </w:pPr>
      <w:r>
        <w:rPr>
          <w:color w:val="3B3B3A"/>
        </w:rPr>
        <w:t xml:space="preserve">&gt;1 year of records available </w:t>
      </w:r>
    </w:p>
    <w:p w14:paraId="00000041" w14:textId="77777777" w:rsidR="00EA7E1D" w:rsidRDefault="009B17C1">
      <w:pPr>
        <w:numPr>
          <w:ilvl w:val="0"/>
          <w:numId w:val="3"/>
        </w:numPr>
        <w:pBdr>
          <w:top w:val="nil"/>
          <w:left w:val="nil"/>
          <w:bottom w:val="nil"/>
          <w:right w:val="nil"/>
          <w:between w:val="nil"/>
        </w:pBdr>
        <w:spacing w:after="240"/>
        <w:rPr>
          <w:color w:val="3B3B3A"/>
        </w:rPr>
      </w:pPr>
      <w:r>
        <w:rPr>
          <w:color w:val="3B3B3A"/>
        </w:rPr>
        <w:t xml:space="preserve">confirmed diagnosis of COVID-19 </w:t>
      </w:r>
    </w:p>
    <w:p w14:paraId="00000042" w14:textId="77777777" w:rsidR="00EA7E1D" w:rsidRDefault="00060E24">
      <w:pPr>
        <w:pBdr>
          <w:top w:val="nil"/>
          <w:left w:val="nil"/>
          <w:bottom w:val="nil"/>
          <w:right w:val="nil"/>
          <w:between w:val="nil"/>
        </w:pBdr>
        <w:spacing w:after="0"/>
        <w:rPr>
          <w:color w:val="3B3B3A"/>
        </w:rPr>
      </w:pPr>
      <w:sdt>
        <w:sdtPr>
          <w:tag w:val="goog_rdk_8"/>
          <w:id w:val="-158620736"/>
        </w:sdtPr>
        <w:sdtEndPr/>
        <w:sdtContent>
          <w:commentRangeStart w:id="70"/>
        </w:sdtContent>
      </w:sdt>
      <w:r w:rsidR="009B17C1">
        <w:rPr>
          <w:color w:val="3B3B3A"/>
        </w:rPr>
        <w:t>Individuals</w:t>
      </w:r>
      <w:commentRangeEnd w:id="70"/>
      <w:r w:rsidR="009B17C1">
        <w:commentReference w:id="70"/>
      </w:r>
      <w:r w:rsidR="009B17C1">
        <w:rPr>
          <w:color w:val="3B3B3A"/>
        </w:rPr>
        <w:t xml:space="preserve"> will be excluded when:</w:t>
      </w:r>
    </w:p>
    <w:p w14:paraId="00000043" w14:textId="1DBDD1CC" w:rsidR="00EA7E1D" w:rsidRDefault="009B17C1">
      <w:pPr>
        <w:numPr>
          <w:ilvl w:val="0"/>
          <w:numId w:val="3"/>
        </w:numPr>
        <w:pBdr>
          <w:top w:val="nil"/>
          <w:left w:val="nil"/>
          <w:bottom w:val="nil"/>
          <w:right w:val="nil"/>
          <w:between w:val="nil"/>
        </w:pBdr>
        <w:spacing w:after="0"/>
        <w:rPr>
          <w:color w:val="3B3B3A"/>
        </w:rPr>
      </w:pPr>
      <w:r>
        <w:rPr>
          <w:color w:val="3B3B3A"/>
        </w:rPr>
        <w:t>aged</w:t>
      </w:r>
      <w:sdt>
        <w:sdtPr>
          <w:tag w:val="goog_rdk_9"/>
          <w:id w:val="-476075336"/>
        </w:sdtPr>
        <w:sdtEndPr/>
        <w:sdtContent/>
      </w:sdt>
      <w:r>
        <w:rPr>
          <w:color w:val="3B3B3A"/>
        </w:rPr>
        <w:t xml:space="preserve"> </w:t>
      </w:r>
      <w:r w:rsidR="0085269D">
        <w:rPr>
          <w:color w:val="3B3B3A"/>
        </w:rPr>
        <w:t>&lt;</w:t>
      </w:r>
      <w:r>
        <w:rPr>
          <w:color w:val="3B3B3A"/>
        </w:rPr>
        <w:t xml:space="preserve">18 years </w:t>
      </w:r>
    </w:p>
    <w:p w14:paraId="00000044" w14:textId="77777777" w:rsidR="00EA7E1D" w:rsidRDefault="009B17C1">
      <w:pPr>
        <w:numPr>
          <w:ilvl w:val="0"/>
          <w:numId w:val="3"/>
        </w:numPr>
        <w:pBdr>
          <w:top w:val="nil"/>
          <w:left w:val="nil"/>
          <w:bottom w:val="nil"/>
          <w:right w:val="nil"/>
          <w:between w:val="nil"/>
        </w:pBdr>
        <w:spacing w:after="0"/>
        <w:rPr>
          <w:color w:val="3B3B3A"/>
        </w:rPr>
      </w:pPr>
      <w:r>
        <w:rPr>
          <w:color w:val="3B3B3A"/>
        </w:rPr>
        <w:t>&lt;1 year of data before index date</w:t>
      </w:r>
    </w:p>
    <w:p w14:paraId="00000045" w14:textId="77777777" w:rsidR="00EA7E1D" w:rsidRDefault="009B17C1">
      <w:pPr>
        <w:numPr>
          <w:ilvl w:val="0"/>
          <w:numId w:val="3"/>
        </w:numPr>
        <w:pBdr>
          <w:top w:val="nil"/>
          <w:left w:val="nil"/>
          <w:bottom w:val="nil"/>
          <w:right w:val="nil"/>
          <w:between w:val="nil"/>
        </w:pBdr>
        <w:spacing w:after="0"/>
        <w:rPr>
          <w:color w:val="3B3B3A"/>
        </w:rPr>
      </w:pPr>
      <w:r>
        <w:rPr>
          <w:color w:val="3B3B3A"/>
        </w:rPr>
        <w:t>No confirmed diagnosis of COVID-19</w:t>
      </w:r>
    </w:p>
    <w:p w14:paraId="00000046" w14:textId="77777777" w:rsidR="00EA7E1D" w:rsidRDefault="00EA7E1D">
      <w:pPr>
        <w:pBdr>
          <w:top w:val="nil"/>
          <w:left w:val="nil"/>
          <w:bottom w:val="nil"/>
          <w:right w:val="nil"/>
          <w:between w:val="nil"/>
        </w:pBdr>
        <w:spacing w:after="0"/>
        <w:rPr>
          <w:color w:val="000000"/>
        </w:rPr>
      </w:pPr>
    </w:p>
    <w:p w14:paraId="00000047" w14:textId="77777777" w:rsidR="00EA7E1D" w:rsidRDefault="009B17C1">
      <w:pPr>
        <w:pBdr>
          <w:top w:val="nil"/>
          <w:left w:val="nil"/>
          <w:bottom w:val="nil"/>
          <w:right w:val="nil"/>
          <w:between w:val="nil"/>
        </w:pBdr>
        <w:spacing w:after="0"/>
        <w:rPr>
          <w:color w:val="3B3B3A"/>
        </w:rPr>
      </w:pPr>
      <w:r>
        <w:rPr>
          <w:i/>
          <w:color w:val="3B3B3A"/>
        </w:rPr>
        <w:t>Outcomes</w:t>
      </w:r>
      <w:r>
        <w:rPr>
          <w:color w:val="3B3B3A"/>
        </w:rPr>
        <w:t xml:space="preserve">: CVD (venous and arterial thromboembolic events), death, hospital admission </w:t>
      </w:r>
    </w:p>
    <w:p w14:paraId="00000048" w14:textId="77777777" w:rsidR="00EA7E1D" w:rsidRDefault="00EA7E1D">
      <w:pPr>
        <w:pBdr>
          <w:top w:val="nil"/>
          <w:left w:val="nil"/>
          <w:bottom w:val="nil"/>
          <w:right w:val="nil"/>
          <w:between w:val="nil"/>
        </w:pBdr>
        <w:spacing w:after="0"/>
        <w:rPr>
          <w:color w:val="000000"/>
        </w:rPr>
      </w:pPr>
    </w:p>
    <w:p w14:paraId="00000049" w14:textId="09DF7C9F" w:rsidR="00EA7E1D" w:rsidRDefault="009B17C1">
      <w:pPr>
        <w:pBdr>
          <w:top w:val="nil"/>
          <w:left w:val="nil"/>
          <w:bottom w:val="nil"/>
          <w:right w:val="nil"/>
          <w:between w:val="nil"/>
        </w:pBdr>
        <w:spacing w:after="0"/>
        <w:rPr>
          <w:color w:val="000000"/>
        </w:rPr>
      </w:pPr>
      <w:r>
        <w:rPr>
          <w:i/>
          <w:color w:val="000000"/>
        </w:rPr>
        <w:t>Candidate risk factors:</w:t>
      </w:r>
      <w:r>
        <w:rPr>
          <w:color w:val="000000"/>
        </w:rPr>
        <w:t xml:space="preserve"> A pre-specified list of risk factors from published studies will be included for the analysis of key predictors of cardiovascular disease. The list will be limited to factors that are available in primary </w:t>
      </w:r>
      <w:customXmlDelRangeStart w:id="71" w:author="Marta Pineda Moncusi" w:date="2022-02-15T16:07:00Z"/>
      <w:sdt>
        <w:sdtPr>
          <w:tag w:val="goog_rdk_10"/>
          <w:id w:val="-1999026792"/>
        </w:sdtPr>
        <w:sdtEndPr/>
        <w:sdtContent>
          <w:customXmlDelRangeEnd w:id="71"/>
          <w:r w:rsidR="00C93482">
            <w:t xml:space="preserve">and secondary </w:t>
          </w:r>
          <w:customXmlDelRangeStart w:id="72" w:author="Marta Pineda Moncusi" w:date="2022-02-15T16:07:00Z"/>
        </w:sdtContent>
      </w:sdt>
      <w:customXmlDelRangeEnd w:id="72"/>
      <w:r>
        <w:rPr>
          <w:color w:val="000000"/>
        </w:rPr>
        <w:t>care records, as these will be the basis for future risk assessments based on the proposed prediction tool. This list will include:</w:t>
      </w:r>
    </w:p>
    <w:p w14:paraId="0000004A" w14:textId="77777777" w:rsidR="00EA7E1D" w:rsidRDefault="00EA7E1D">
      <w:pPr>
        <w:pBdr>
          <w:top w:val="nil"/>
          <w:left w:val="nil"/>
          <w:bottom w:val="nil"/>
          <w:right w:val="nil"/>
          <w:between w:val="nil"/>
        </w:pBdr>
        <w:spacing w:after="0"/>
        <w:rPr>
          <w:color w:val="000000"/>
        </w:rPr>
      </w:pPr>
    </w:p>
    <w:p w14:paraId="0000004B" w14:textId="77777777" w:rsidR="00EA7E1D" w:rsidRDefault="009B17C1">
      <w:pPr>
        <w:pBdr>
          <w:top w:val="nil"/>
          <w:left w:val="nil"/>
          <w:bottom w:val="nil"/>
          <w:right w:val="nil"/>
          <w:between w:val="nil"/>
        </w:pBdr>
        <w:spacing w:after="0"/>
        <w:rPr>
          <w:color w:val="000000"/>
        </w:rPr>
      </w:pPr>
      <w:r>
        <w:rPr>
          <w:color w:val="000000"/>
        </w:rPr>
        <w:t xml:space="preserve">1.- </w:t>
      </w:r>
      <w:commentRangeStart w:id="73"/>
      <w:r>
        <w:rPr>
          <w:color w:val="000000"/>
        </w:rPr>
        <w:t>Generic/risk factors included in existing cardio-vascular prediction tools and identified in existing literature:</w:t>
      </w:r>
      <w:commentRangeEnd w:id="73"/>
      <w:r w:rsidR="00635B23">
        <w:rPr>
          <w:rStyle w:val="CommentReference"/>
        </w:rPr>
        <w:commentReference w:id="73"/>
      </w:r>
    </w:p>
    <w:p w14:paraId="0000004C" w14:textId="77777777" w:rsidR="00EA7E1D" w:rsidRDefault="009B17C1">
      <w:pPr>
        <w:pBdr>
          <w:top w:val="nil"/>
          <w:left w:val="nil"/>
          <w:bottom w:val="nil"/>
          <w:right w:val="nil"/>
          <w:between w:val="nil"/>
        </w:pBdr>
        <w:spacing w:after="0"/>
        <w:jc w:val="left"/>
        <w:rPr>
          <w:color w:val="000000"/>
        </w:rPr>
      </w:pPr>
      <w:r>
        <w:rPr>
          <w:color w:val="000000"/>
        </w:rPr>
        <w:t>a) Age (at covid diagnosis date)</w:t>
      </w:r>
    </w:p>
    <w:p w14:paraId="0000004D" w14:textId="79FB2413" w:rsidR="00EA7E1D" w:rsidRDefault="009B17C1">
      <w:pPr>
        <w:pBdr>
          <w:top w:val="nil"/>
          <w:left w:val="nil"/>
          <w:bottom w:val="nil"/>
          <w:right w:val="nil"/>
          <w:between w:val="nil"/>
        </w:pBdr>
        <w:spacing w:after="0"/>
        <w:jc w:val="left"/>
        <w:rPr>
          <w:color w:val="000000"/>
        </w:rPr>
      </w:pPr>
      <w:r>
        <w:rPr>
          <w:color w:val="000000"/>
        </w:rPr>
        <w:t xml:space="preserve">b) </w:t>
      </w:r>
      <w:sdt>
        <w:sdtPr>
          <w:tag w:val="goog_rdk_11"/>
          <w:id w:val="1038702165"/>
        </w:sdtPr>
        <w:sdtEndPr/>
        <w:sdtContent/>
      </w:sdt>
      <w:r w:rsidR="0085269D">
        <w:rPr>
          <w:color w:val="000000"/>
        </w:rPr>
        <w:t>Sex</w:t>
      </w:r>
    </w:p>
    <w:p w14:paraId="0000004E" w14:textId="77777777" w:rsidR="00EA7E1D" w:rsidRDefault="009B17C1">
      <w:pPr>
        <w:pBdr>
          <w:top w:val="nil"/>
          <w:left w:val="nil"/>
          <w:bottom w:val="nil"/>
          <w:right w:val="nil"/>
          <w:between w:val="nil"/>
        </w:pBdr>
        <w:spacing w:after="0"/>
        <w:jc w:val="left"/>
        <w:rPr>
          <w:color w:val="000000"/>
        </w:rPr>
      </w:pPr>
      <w:r>
        <w:rPr>
          <w:color w:val="000000"/>
        </w:rPr>
        <w:t>c) Body mass index</w:t>
      </w:r>
    </w:p>
    <w:p w14:paraId="0000004F" w14:textId="77777777" w:rsidR="00EA7E1D" w:rsidRDefault="009B17C1">
      <w:pPr>
        <w:pBdr>
          <w:top w:val="nil"/>
          <w:left w:val="nil"/>
          <w:bottom w:val="nil"/>
          <w:right w:val="nil"/>
          <w:between w:val="nil"/>
        </w:pBdr>
        <w:spacing w:after="0"/>
        <w:jc w:val="left"/>
        <w:rPr>
          <w:color w:val="000000"/>
        </w:rPr>
      </w:pPr>
      <w:r>
        <w:rPr>
          <w:color w:val="000000"/>
        </w:rPr>
        <w:t>d) Smoking and Alcohol drinking</w:t>
      </w:r>
    </w:p>
    <w:p w14:paraId="00000050" w14:textId="1CC87C75" w:rsidR="00EA7E1D" w:rsidRDefault="054D85CB">
      <w:pPr>
        <w:pBdr>
          <w:top w:val="nil"/>
          <w:left w:val="nil"/>
          <w:bottom w:val="nil"/>
          <w:right w:val="nil"/>
          <w:between w:val="nil"/>
        </w:pBdr>
        <w:spacing w:after="0"/>
        <w:rPr>
          <w:color w:val="000000"/>
        </w:rPr>
      </w:pPr>
      <w:r w:rsidRPr="054D85CB">
        <w:rPr>
          <w:color w:val="000000" w:themeColor="text1"/>
        </w:rPr>
        <w:t xml:space="preserve">e) History of cardiovascular </w:t>
      </w:r>
      <w:r w:rsidRPr="054D85CB">
        <w:rPr>
          <w:color w:val="000000" w:themeColor="text1"/>
        </w:rPr>
        <w:t xml:space="preserve">disease </w:t>
      </w:r>
      <w:r w:rsidRPr="054D85CB">
        <w:rPr>
          <w:color w:val="000000" w:themeColor="text1"/>
        </w:rPr>
        <w:t>(ischaemic heart disease, stroke)</w:t>
      </w:r>
    </w:p>
    <w:p w14:paraId="00000051" w14:textId="77777777" w:rsidR="00EA7E1D" w:rsidRDefault="009B17C1">
      <w:pPr>
        <w:pBdr>
          <w:top w:val="nil"/>
          <w:left w:val="nil"/>
          <w:bottom w:val="nil"/>
          <w:right w:val="nil"/>
          <w:between w:val="nil"/>
        </w:pBdr>
        <w:spacing w:after="0"/>
        <w:rPr>
          <w:color w:val="000000"/>
        </w:rPr>
      </w:pPr>
      <w:r>
        <w:rPr>
          <w:color w:val="000000"/>
        </w:rPr>
        <w:t>f) History of Type 2 diabetes (or use of anti-diabetic therapies)</w:t>
      </w:r>
    </w:p>
    <w:p w14:paraId="00000052" w14:textId="77777777" w:rsidR="00EA7E1D" w:rsidRDefault="009B17C1">
      <w:pPr>
        <w:pBdr>
          <w:top w:val="nil"/>
          <w:left w:val="nil"/>
          <w:bottom w:val="nil"/>
          <w:right w:val="nil"/>
          <w:between w:val="nil"/>
        </w:pBdr>
        <w:spacing w:after="0"/>
        <w:rPr>
          <w:color w:val="000000"/>
        </w:rPr>
      </w:pPr>
      <w:r>
        <w:rPr>
          <w:color w:val="000000"/>
        </w:rPr>
        <w:t>g) History of hypertension (or use of anti-hypertensive drug/s)</w:t>
      </w:r>
    </w:p>
    <w:p w14:paraId="00000053" w14:textId="77777777" w:rsidR="00EA7E1D" w:rsidRDefault="009B17C1">
      <w:pPr>
        <w:pBdr>
          <w:top w:val="nil"/>
          <w:left w:val="nil"/>
          <w:bottom w:val="nil"/>
          <w:right w:val="nil"/>
          <w:between w:val="nil"/>
        </w:pBdr>
        <w:spacing w:after="0"/>
        <w:rPr>
          <w:color w:val="000000"/>
        </w:rPr>
      </w:pPr>
      <w:r>
        <w:rPr>
          <w:color w:val="000000"/>
        </w:rPr>
        <w:t>h) Previous thrombo-embolic events (deep vein thrombosis, pulmonary embolism) or use of anti-thrombotic or anti-coagulant treatment/s</w:t>
      </w:r>
    </w:p>
    <w:p w14:paraId="00000054" w14:textId="77777777" w:rsidR="00EA7E1D" w:rsidRDefault="009B17C1">
      <w:pPr>
        <w:pBdr>
          <w:top w:val="nil"/>
          <w:left w:val="nil"/>
          <w:bottom w:val="nil"/>
          <w:right w:val="nil"/>
          <w:between w:val="nil"/>
        </w:pBdr>
        <w:spacing w:after="0"/>
        <w:rPr>
          <w:color w:val="000000"/>
        </w:rPr>
      </w:pPr>
      <w:proofErr w:type="spellStart"/>
      <w:r>
        <w:rPr>
          <w:color w:val="000000"/>
        </w:rPr>
        <w:t>i</w:t>
      </w:r>
      <w:proofErr w:type="spellEnd"/>
      <w:r>
        <w:rPr>
          <w:color w:val="000000"/>
        </w:rPr>
        <w:t>) Chronic kidney disease</w:t>
      </w:r>
    </w:p>
    <w:p w14:paraId="00000055" w14:textId="77777777" w:rsidR="00EA7E1D" w:rsidRDefault="009B17C1">
      <w:pPr>
        <w:pBdr>
          <w:top w:val="nil"/>
          <w:left w:val="nil"/>
          <w:bottom w:val="nil"/>
          <w:right w:val="nil"/>
          <w:between w:val="nil"/>
        </w:pBdr>
        <w:spacing w:after="0"/>
        <w:rPr>
          <w:color w:val="000000"/>
        </w:rPr>
      </w:pPr>
      <w:r>
        <w:rPr>
          <w:color w:val="000000"/>
        </w:rPr>
        <w:t>j) Estimated renal function</w:t>
      </w:r>
    </w:p>
    <w:p w14:paraId="00000056" w14:textId="77777777" w:rsidR="00EA7E1D" w:rsidRDefault="009B17C1">
      <w:pPr>
        <w:pBdr>
          <w:top w:val="nil"/>
          <w:left w:val="nil"/>
          <w:bottom w:val="nil"/>
          <w:right w:val="nil"/>
          <w:between w:val="nil"/>
        </w:pBdr>
        <w:spacing w:after="0"/>
        <w:rPr>
          <w:color w:val="000000"/>
        </w:rPr>
      </w:pPr>
      <w:r>
        <w:rPr>
          <w:color w:val="000000"/>
        </w:rPr>
        <w:t>k) Hyperlipidaemia (recorded diagnosis), use of statin/s, or serum lipid levels</w:t>
      </w:r>
    </w:p>
    <w:p w14:paraId="00000057" w14:textId="77777777" w:rsidR="00EA7E1D" w:rsidRDefault="009B17C1">
      <w:pPr>
        <w:pBdr>
          <w:top w:val="nil"/>
          <w:left w:val="nil"/>
          <w:bottom w:val="nil"/>
          <w:right w:val="nil"/>
          <w:between w:val="nil"/>
        </w:pBdr>
        <w:spacing w:after="0"/>
        <w:rPr>
          <w:color w:val="000000"/>
        </w:rPr>
      </w:pPr>
      <w:r>
        <w:rPr>
          <w:color w:val="000000"/>
        </w:rPr>
        <w:t xml:space="preserve">l) </w:t>
      </w:r>
      <w:proofErr w:type="spellStart"/>
      <w:r>
        <w:rPr>
          <w:color w:val="000000"/>
        </w:rPr>
        <w:t>Charlson</w:t>
      </w:r>
      <w:proofErr w:type="spellEnd"/>
      <w:r>
        <w:rPr>
          <w:color w:val="000000"/>
        </w:rPr>
        <w:t xml:space="preserve"> co-morbidity index</w:t>
      </w:r>
    </w:p>
    <w:p w14:paraId="00000058" w14:textId="77777777" w:rsidR="00EA7E1D" w:rsidRDefault="009B17C1">
      <w:pPr>
        <w:pBdr>
          <w:top w:val="nil"/>
          <w:left w:val="nil"/>
          <w:bottom w:val="nil"/>
          <w:right w:val="nil"/>
          <w:between w:val="nil"/>
        </w:pBdr>
        <w:spacing w:after="0"/>
        <w:rPr>
          <w:color w:val="000000"/>
        </w:rPr>
      </w:pPr>
      <w:r>
        <w:rPr>
          <w:color w:val="000000"/>
        </w:rPr>
        <w:t>m) Concomitant medications (number of different ATCs received in the year before inclusion)</w:t>
      </w:r>
    </w:p>
    <w:p w14:paraId="00000059" w14:textId="484EB17D" w:rsidR="00EA7E1D" w:rsidRDefault="009B17C1">
      <w:pPr>
        <w:pBdr>
          <w:top w:val="nil"/>
          <w:left w:val="nil"/>
          <w:bottom w:val="nil"/>
          <w:right w:val="nil"/>
          <w:between w:val="nil"/>
        </w:pBdr>
        <w:spacing w:after="0"/>
        <w:rPr>
          <w:color w:val="000000"/>
        </w:rPr>
      </w:pPr>
      <w:r>
        <w:rPr>
          <w:color w:val="000000"/>
        </w:rPr>
        <w:t>n) Socio-economic deprivation (patient-level index of multiple deprivation quintile).</w:t>
      </w:r>
    </w:p>
    <w:p w14:paraId="2F931D5B" w14:textId="1918A0F7" w:rsidR="00BA1677" w:rsidRDefault="00BA1677">
      <w:pPr>
        <w:pBdr>
          <w:top w:val="nil"/>
          <w:left w:val="nil"/>
          <w:bottom w:val="nil"/>
          <w:right w:val="nil"/>
          <w:between w:val="nil"/>
        </w:pBdr>
        <w:spacing w:after="0"/>
        <w:rPr>
          <w:color w:val="000000"/>
        </w:rPr>
      </w:pPr>
      <w:r>
        <w:rPr>
          <w:color w:val="000000"/>
        </w:rPr>
        <w:t xml:space="preserve">o) </w:t>
      </w:r>
      <w:r>
        <w:t>Systolic blood pressure (if available)</w:t>
      </w:r>
    </w:p>
    <w:p w14:paraId="5C7EE64D" w14:textId="5EB8ED15" w:rsidR="00BA1677" w:rsidRDefault="00BA1677" w:rsidP="00BA1677">
      <w:pPr>
        <w:pBdr>
          <w:top w:val="nil"/>
          <w:left w:val="nil"/>
          <w:bottom w:val="nil"/>
          <w:right w:val="nil"/>
          <w:between w:val="nil"/>
        </w:pBdr>
        <w:spacing w:after="0"/>
        <w:rPr>
          <w:color w:val="000000"/>
        </w:rPr>
      </w:pPr>
      <w:r>
        <w:rPr>
          <w:color w:val="000000"/>
        </w:rPr>
        <w:t>p</w:t>
      </w:r>
      <w:r>
        <w:rPr>
          <w:color w:val="000000"/>
        </w:rPr>
        <w:t xml:space="preserve">) </w:t>
      </w:r>
      <w:sdt>
        <w:sdtPr>
          <w:tag w:val="goog_rdk_12"/>
          <w:id w:val="1381984407"/>
        </w:sdtPr>
        <w:sdtEndPr/>
        <w:sdtContent>
          <w:commentRangeStart w:id="74"/>
          <w:commentRangeStart w:id="75"/>
        </w:sdtContent>
      </w:sdt>
      <w:r>
        <w:rPr>
          <w:color w:val="000000"/>
        </w:rPr>
        <w:t>Ethnicity</w:t>
      </w:r>
      <w:commentRangeEnd w:id="74"/>
      <w:r>
        <w:commentReference w:id="74"/>
      </w:r>
      <w:commentRangeEnd w:id="75"/>
      <w:r w:rsidR="00C93482">
        <w:rPr>
          <w:rStyle w:val="CommentReference"/>
        </w:rPr>
        <w:commentReference w:id="75"/>
      </w:r>
    </w:p>
    <w:p w14:paraId="0000005A" w14:textId="77777777" w:rsidR="00EA7E1D" w:rsidRDefault="00EA7E1D">
      <w:pPr>
        <w:pBdr>
          <w:top w:val="nil"/>
          <w:left w:val="nil"/>
          <w:bottom w:val="nil"/>
          <w:right w:val="nil"/>
          <w:between w:val="nil"/>
        </w:pBdr>
        <w:spacing w:after="0"/>
        <w:rPr>
          <w:color w:val="000000"/>
        </w:rPr>
      </w:pPr>
    </w:p>
    <w:p w14:paraId="0000005B" w14:textId="77777777" w:rsidR="00EA7E1D" w:rsidRDefault="009B17C1">
      <w:pPr>
        <w:pBdr>
          <w:top w:val="nil"/>
          <w:left w:val="nil"/>
          <w:bottom w:val="nil"/>
          <w:right w:val="nil"/>
          <w:between w:val="nil"/>
        </w:pBdr>
        <w:spacing w:after="0"/>
        <w:rPr>
          <w:color w:val="000000"/>
        </w:rPr>
      </w:pPr>
      <w:r>
        <w:rPr>
          <w:color w:val="000000"/>
        </w:rPr>
        <w:t xml:space="preserve">2. – Other potential risk factors </w:t>
      </w:r>
    </w:p>
    <w:p w14:paraId="0000005C" w14:textId="77777777" w:rsidR="00EA7E1D" w:rsidRDefault="009B17C1">
      <w:pPr>
        <w:pBdr>
          <w:top w:val="nil"/>
          <w:left w:val="nil"/>
          <w:bottom w:val="nil"/>
          <w:right w:val="nil"/>
          <w:between w:val="nil"/>
        </w:pBdr>
        <w:spacing w:after="0"/>
        <w:rPr>
          <w:color w:val="000000"/>
        </w:rPr>
      </w:pPr>
      <w:r>
        <w:rPr>
          <w:color w:val="000000"/>
        </w:rPr>
        <w:t>a) Prior fractures</w:t>
      </w:r>
    </w:p>
    <w:p w14:paraId="0000005D" w14:textId="77777777" w:rsidR="00EA7E1D" w:rsidRDefault="009B17C1">
      <w:pPr>
        <w:pBdr>
          <w:top w:val="nil"/>
          <w:left w:val="nil"/>
          <w:bottom w:val="nil"/>
          <w:right w:val="nil"/>
          <w:between w:val="nil"/>
        </w:pBdr>
        <w:spacing w:after="0"/>
        <w:rPr>
          <w:color w:val="000000"/>
        </w:rPr>
      </w:pPr>
      <w:r>
        <w:rPr>
          <w:color w:val="000000"/>
        </w:rPr>
        <w:t>b) Recorded diagnosis of osteoporosis (marker of low bone mass)</w:t>
      </w:r>
    </w:p>
    <w:p w14:paraId="02AED728" w14:textId="298B1626" w:rsidR="00BA1677" w:rsidRDefault="00BA1677">
      <w:pPr>
        <w:pBdr>
          <w:top w:val="nil"/>
          <w:left w:val="nil"/>
          <w:bottom w:val="nil"/>
          <w:right w:val="nil"/>
          <w:between w:val="nil"/>
        </w:pBdr>
        <w:spacing w:after="0"/>
        <w:rPr>
          <w:color w:val="000000"/>
        </w:rPr>
      </w:pPr>
    </w:p>
    <w:p w14:paraId="0000005F" w14:textId="77777777" w:rsidR="00EA7E1D" w:rsidRDefault="00EA7E1D">
      <w:pPr>
        <w:pBdr>
          <w:top w:val="nil"/>
          <w:left w:val="nil"/>
          <w:bottom w:val="nil"/>
          <w:right w:val="nil"/>
          <w:between w:val="nil"/>
        </w:pBdr>
        <w:spacing w:after="0"/>
        <w:rPr>
          <w:color w:val="000000"/>
        </w:rPr>
      </w:pPr>
    </w:p>
    <w:p w14:paraId="00000060" w14:textId="77777777" w:rsidR="00EA7E1D" w:rsidRDefault="009B17C1">
      <w:pPr>
        <w:pBdr>
          <w:top w:val="nil"/>
          <w:left w:val="nil"/>
          <w:bottom w:val="nil"/>
          <w:right w:val="nil"/>
          <w:between w:val="nil"/>
        </w:pBdr>
        <w:spacing w:after="0"/>
        <w:jc w:val="left"/>
        <w:rPr>
          <w:i/>
          <w:color w:val="000000"/>
        </w:rPr>
      </w:pPr>
      <w:r>
        <w:rPr>
          <w:i/>
          <w:color w:val="000000"/>
        </w:rPr>
        <w:t>Follow-up:</w:t>
      </w:r>
      <w:r>
        <w:rPr>
          <w:color w:val="000000"/>
        </w:rPr>
        <w:t xml:space="preserve"> Study participants will be followed from index date (date of COVID-19 diagnosis) to the earliest of the following: death, transfer-out, or event of interest.</w:t>
      </w:r>
    </w:p>
    <w:p w14:paraId="00000061" w14:textId="77777777" w:rsidR="00EA7E1D" w:rsidRDefault="00EA7E1D">
      <w:pPr>
        <w:pBdr>
          <w:top w:val="nil"/>
          <w:left w:val="nil"/>
          <w:bottom w:val="nil"/>
          <w:right w:val="nil"/>
          <w:between w:val="nil"/>
        </w:pBdr>
        <w:spacing w:after="0"/>
        <w:rPr>
          <w:color w:val="000000"/>
        </w:rPr>
      </w:pPr>
    </w:p>
    <w:p w14:paraId="00000062" w14:textId="77777777" w:rsidR="00EA7E1D" w:rsidRDefault="009B17C1">
      <w:pPr>
        <w:pBdr>
          <w:top w:val="nil"/>
          <w:left w:val="nil"/>
          <w:bottom w:val="nil"/>
          <w:right w:val="nil"/>
          <w:between w:val="nil"/>
        </w:pBdr>
        <w:rPr>
          <w:i/>
          <w:color w:val="3B3B3A"/>
        </w:rPr>
      </w:pPr>
      <w:r>
        <w:rPr>
          <w:i/>
          <w:color w:val="3B3B3A"/>
        </w:rPr>
        <w:t xml:space="preserve">Methods: </w:t>
      </w:r>
    </w:p>
    <w:p w14:paraId="00000063" w14:textId="77777777" w:rsidR="00EA7E1D" w:rsidRDefault="009B17C1">
      <w:pPr>
        <w:pBdr>
          <w:top w:val="nil"/>
          <w:left w:val="nil"/>
          <w:bottom w:val="nil"/>
          <w:right w:val="nil"/>
          <w:between w:val="nil"/>
        </w:pBdr>
        <w:rPr>
          <w:color w:val="3B3B3A"/>
          <w:u w:val="single"/>
        </w:rPr>
      </w:pPr>
      <w:r>
        <w:rPr>
          <w:color w:val="3B3B3A"/>
          <w:u w:val="single"/>
        </w:rPr>
        <w:t xml:space="preserve">2.1: Assessing existing tools on ethnicity-specific cohorts. </w:t>
      </w:r>
    </w:p>
    <w:p w14:paraId="00000064" w14:textId="1F0E603F" w:rsidR="00EA7E1D" w:rsidRDefault="009B17C1">
      <w:pPr>
        <w:pBdr>
          <w:top w:val="nil"/>
          <w:left w:val="nil"/>
          <w:bottom w:val="nil"/>
          <w:right w:val="nil"/>
          <w:between w:val="nil"/>
        </w:pBdr>
        <w:spacing w:after="0"/>
        <w:rPr>
          <w:color w:val="3B3B3A"/>
        </w:rPr>
      </w:pPr>
      <w:r>
        <w:rPr>
          <w:color w:val="3B3B3A"/>
        </w:rPr>
        <w:t xml:space="preserve">We will evaluate the performance of existing models </w:t>
      </w:r>
      <w:proofErr w:type="gramStart"/>
      <w:r>
        <w:rPr>
          <w:color w:val="3B3B3A"/>
        </w:rPr>
        <w:t>e.g.</w:t>
      </w:r>
      <w:proofErr w:type="gramEnd"/>
      <w:r>
        <w:rPr>
          <w:color w:val="3B3B3A"/>
        </w:rPr>
        <w:t xml:space="preserve"> QRisk3 [18] and </w:t>
      </w:r>
      <w:sdt>
        <w:sdtPr>
          <w:tag w:val="goog_rdk_13"/>
          <w:id w:val="582425432"/>
        </w:sdtPr>
        <w:sdtEndPr/>
        <w:sdtContent>
          <w:commentRangeStart w:id="76"/>
        </w:sdtContent>
      </w:sdt>
      <w:r>
        <w:rPr>
          <w:color w:val="3B3B3A"/>
        </w:rPr>
        <w:t>CVD-COVID-UK project CCU004 (as discussed with project lead Dr Wood) on ethnicity-specific cohorts</w:t>
      </w:r>
      <w:commentRangeEnd w:id="76"/>
      <w:r>
        <w:commentReference w:id="76"/>
      </w:r>
      <w:r>
        <w:rPr>
          <w:color w:val="3B3B3A"/>
        </w:rPr>
        <w:t xml:space="preserve">, both for the 5 </w:t>
      </w:r>
      <w:sdt>
        <w:sdtPr>
          <w:tag w:val="goog_rdk_14"/>
          <w:id w:val="750936941"/>
        </w:sdtPr>
        <w:sdtEndPr/>
        <w:sdtContent>
          <w:commentRangeStart w:id="77"/>
        </w:sdtContent>
      </w:sdt>
      <w:sdt>
        <w:sdtPr>
          <w:tag w:val="goog_rdk_15"/>
          <w:id w:val="-1779253636"/>
        </w:sdtPr>
        <w:sdtEndPr/>
        <w:sdtContent>
          <w:commentRangeStart w:id="78"/>
        </w:sdtContent>
      </w:sdt>
      <w:r>
        <w:rPr>
          <w:color w:val="3B3B3A"/>
        </w:rPr>
        <w:t>m</w:t>
      </w:r>
      <w:r w:rsidR="0085269D">
        <w:rPr>
          <w:color w:val="3B3B3A"/>
        </w:rPr>
        <w:t>ost</w:t>
      </w:r>
      <w:r>
        <w:rPr>
          <w:color w:val="3B3B3A"/>
        </w:rPr>
        <w:t xml:space="preserve"> </w:t>
      </w:r>
      <w:r w:rsidR="0085269D">
        <w:rPr>
          <w:color w:val="000000"/>
        </w:rPr>
        <w:t>commonly used</w:t>
      </w:r>
      <w:r w:rsidR="0085269D">
        <w:rPr>
          <w:color w:val="3B3B3A"/>
        </w:rPr>
        <w:t xml:space="preserve"> </w:t>
      </w:r>
      <w:r>
        <w:rPr>
          <w:color w:val="3B3B3A"/>
        </w:rPr>
        <w:t>ethnicity groups</w:t>
      </w:r>
      <w:commentRangeEnd w:id="77"/>
      <w:r>
        <w:commentReference w:id="77"/>
      </w:r>
      <w:commentRangeEnd w:id="78"/>
      <w:r>
        <w:commentReference w:id="78"/>
      </w:r>
      <w:r>
        <w:rPr>
          <w:color w:val="3B3B3A"/>
        </w:rPr>
        <w:t xml:space="preserve"> (White, Black, Asian, Mixed, Other), and the more granular ethnicity sub-groups derived from Objective1. </w:t>
      </w:r>
    </w:p>
    <w:p w14:paraId="00000065" w14:textId="77777777" w:rsidR="00EA7E1D" w:rsidRDefault="00EA7E1D">
      <w:pPr>
        <w:pBdr>
          <w:top w:val="nil"/>
          <w:left w:val="nil"/>
          <w:bottom w:val="nil"/>
          <w:right w:val="nil"/>
          <w:between w:val="nil"/>
        </w:pBdr>
        <w:spacing w:after="0"/>
        <w:rPr>
          <w:rFonts w:ascii="Calibri" w:eastAsia="Calibri" w:hAnsi="Calibri" w:cs="Calibri"/>
          <w:color w:val="000000"/>
        </w:rPr>
      </w:pPr>
    </w:p>
    <w:p w14:paraId="00000066" w14:textId="77777777" w:rsidR="00EA7E1D" w:rsidRDefault="009B17C1">
      <w:pPr>
        <w:pBdr>
          <w:top w:val="nil"/>
          <w:left w:val="nil"/>
          <w:bottom w:val="nil"/>
          <w:right w:val="nil"/>
          <w:between w:val="nil"/>
        </w:pBdr>
        <w:spacing w:after="0"/>
        <w:rPr>
          <w:color w:val="3B3B3A"/>
        </w:rPr>
      </w:pPr>
      <w:r>
        <w:rPr>
          <w:color w:val="3B3B3A"/>
        </w:rPr>
        <w:t xml:space="preserve">Cardiovascular risk will be evaluated at 90 days, 180 days, one year, and two years according to follow-up availability (COVID –19 is a new disease that has been recorded since early 2020).  </w:t>
      </w:r>
    </w:p>
    <w:p w14:paraId="00000067" w14:textId="77777777" w:rsidR="00EA7E1D" w:rsidRDefault="00EA7E1D">
      <w:pPr>
        <w:pBdr>
          <w:top w:val="nil"/>
          <w:left w:val="nil"/>
          <w:bottom w:val="nil"/>
          <w:right w:val="nil"/>
          <w:between w:val="nil"/>
        </w:pBdr>
        <w:spacing w:after="0"/>
        <w:rPr>
          <w:color w:val="3B3B3A"/>
        </w:rPr>
      </w:pPr>
    </w:p>
    <w:p w14:paraId="00000068" w14:textId="77777777" w:rsidR="00EA7E1D" w:rsidRDefault="009B17C1">
      <w:pPr>
        <w:pBdr>
          <w:top w:val="nil"/>
          <w:left w:val="nil"/>
          <w:bottom w:val="nil"/>
          <w:right w:val="nil"/>
          <w:between w:val="nil"/>
        </w:pBdr>
        <w:spacing w:after="0"/>
        <w:rPr>
          <w:color w:val="000000"/>
        </w:rPr>
      </w:pPr>
      <w:r>
        <w:rPr>
          <w:color w:val="000000"/>
        </w:rPr>
        <w:t>Models will be evaluated in terms of calibration and discrimination by calculating the area under the curve (AUC) and by plotting the observed versus predicted probabilities, respectively.</w:t>
      </w:r>
    </w:p>
    <w:p w14:paraId="00000069" w14:textId="77777777" w:rsidR="00EA7E1D" w:rsidRDefault="00EA7E1D">
      <w:pPr>
        <w:pBdr>
          <w:top w:val="nil"/>
          <w:left w:val="nil"/>
          <w:bottom w:val="nil"/>
          <w:right w:val="nil"/>
          <w:between w:val="nil"/>
        </w:pBdr>
        <w:spacing w:after="0"/>
        <w:rPr>
          <w:color w:val="3B3B3A"/>
        </w:rPr>
      </w:pPr>
    </w:p>
    <w:p w14:paraId="0000006A" w14:textId="77777777" w:rsidR="00EA7E1D" w:rsidRDefault="009B17C1">
      <w:pPr>
        <w:pBdr>
          <w:top w:val="nil"/>
          <w:left w:val="nil"/>
          <w:bottom w:val="nil"/>
          <w:right w:val="nil"/>
          <w:between w:val="nil"/>
        </w:pBdr>
        <w:rPr>
          <w:color w:val="3B3B3A"/>
          <w:u w:val="single"/>
        </w:rPr>
      </w:pPr>
      <w:r>
        <w:rPr>
          <w:color w:val="3B3B3A"/>
          <w:u w:val="single"/>
        </w:rPr>
        <w:t xml:space="preserve">2.2: Develop and externally validate ethnicity-specific models whilst minimising algorithmic bias. </w:t>
      </w:r>
    </w:p>
    <w:p w14:paraId="0000006B" w14:textId="77777777" w:rsidR="00EA7E1D" w:rsidRDefault="00EA7E1D">
      <w:pPr>
        <w:pBdr>
          <w:top w:val="nil"/>
          <w:left w:val="nil"/>
          <w:bottom w:val="nil"/>
          <w:right w:val="nil"/>
          <w:between w:val="nil"/>
        </w:pBdr>
        <w:spacing w:after="0"/>
        <w:jc w:val="left"/>
        <w:rPr>
          <w:color w:val="3B3B3A"/>
        </w:rPr>
      </w:pPr>
    </w:p>
    <w:p w14:paraId="0000006C" w14:textId="77777777" w:rsidR="00EA7E1D" w:rsidRDefault="009B17C1">
      <w:pPr>
        <w:pBdr>
          <w:top w:val="nil"/>
          <w:left w:val="nil"/>
          <w:bottom w:val="nil"/>
          <w:right w:val="nil"/>
          <w:between w:val="nil"/>
        </w:pBdr>
        <w:spacing w:after="0"/>
        <w:rPr>
          <w:rFonts w:ascii="Calibri" w:eastAsia="Calibri" w:hAnsi="Calibri" w:cs="Calibri"/>
          <w:color w:val="000000"/>
        </w:rPr>
      </w:pPr>
      <w:r>
        <w:rPr>
          <w:color w:val="3B3B3A"/>
        </w:rPr>
        <w:lastRenderedPageBreak/>
        <w:t>Cardiovascular risk will be evaluated at 90 days, 180 days, one year, and two years according to follow-up availability.</w:t>
      </w:r>
    </w:p>
    <w:p w14:paraId="0000006D" w14:textId="77777777" w:rsidR="00EA7E1D" w:rsidRDefault="00EA7E1D">
      <w:pPr>
        <w:pBdr>
          <w:top w:val="nil"/>
          <w:left w:val="nil"/>
          <w:bottom w:val="nil"/>
          <w:right w:val="nil"/>
          <w:between w:val="nil"/>
        </w:pBdr>
        <w:spacing w:after="0"/>
        <w:jc w:val="left"/>
        <w:rPr>
          <w:rFonts w:ascii="Calibri" w:eastAsia="Calibri" w:hAnsi="Calibri" w:cs="Calibri"/>
          <w:color w:val="000000"/>
        </w:rPr>
      </w:pPr>
    </w:p>
    <w:p w14:paraId="0000006E" w14:textId="77777777" w:rsidR="00EA7E1D" w:rsidRDefault="009B17C1">
      <w:pPr>
        <w:pBdr>
          <w:top w:val="nil"/>
          <w:left w:val="nil"/>
          <w:bottom w:val="nil"/>
          <w:right w:val="nil"/>
          <w:between w:val="nil"/>
        </w:pBdr>
        <w:spacing w:after="0"/>
        <w:jc w:val="left"/>
        <w:rPr>
          <w:color w:val="3B3B3A"/>
        </w:rPr>
      </w:pPr>
      <w:r>
        <w:rPr>
          <w:color w:val="3B3B3A"/>
        </w:rPr>
        <w:t>All the available candidate risk factors will be fitted into a lasso regression to select the key predictors. Then, these key predictors will be combined into a final logistic regression equation to build a prediction model.</w:t>
      </w:r>
    </w:p>
    <w:p w14:paraId="0000006F" w14:textId="77777777" w:rsidR="00EA7E1D" w:rsidRDefault="00EA7E1D">
      <w:pPr>
        <w:pBdr>
          <w:top w:val="nil"/>
          <w:left w:val="nil"/>
          <w:bottom w:val="nil"/>
          <w:right w:val="nil"/>
          <w:between w:val="nil"/>
        </w:pBdr>
        <w:spacing w:after="0"/>
        <w:jc w:val="left"/>
        <w:rPr>
          <w:color w:val="3B3B3A"/>
        </w:rPr>
      </w:pPr>
    </w:p>
    <w:p w14:paraId="00000070" w14:textId="77777777" w:rsidR="00EA7E1D" w:rsidRDefault="00060E24">
      <w:pPr>
        <w:pBdr>
          <w:top w:val="nil"/>
          <w:left w:val="nil"/>
          <w:bottom w:val="nil"/>
          <w:right w:val="nil"/>
          <w:between w:val="nil"/>
        </w:pBdr>
        <w:spacing w:after="0"/>
        <w:jc w:val="left"/>
        <w:rPr>
          <w:color w:val="000000"/>
        </w:rPr>
      </w:pPr>
      <w:sdt>
        <w:sdtPr>
          <w:tag w:val="goog_rdk_16"/>
          <w:id w:val="-1576277907"/>
        </w:sdtPr>
        <w:sdtEndPr/>
        <w:sdtContent>
          <w:commentRangeStart w:id="79"/>
        </w:sdtContent>
      </w:sdt>
      <w:sdt>
        <w:sdtPr>
          <w:tag w:val="goog_rdk_17"/>
          <w:id w:val="-97417463"/>
        </w:sdtPr>
        <w:sdtEndPr/>
        <w:sdtContent>
          <w:commentRangeStart w:id="80"/>
        </w:sdtContent>
      </w:sdt>
      <w:r w:rsidR="009B17C1">
        <w:rPr>
          <w:color w:val="3B3B3A"/>
        </w:rPr>
        <w:t>A prediction algorithm will be fitted to each ethnic group identified in Objective1,</w:t>
      </w:r>
      <w:commentRangeEnd w:id="79"/>
      <w:r w:rsidR="009B17C1">
        <w:commentReference w:id="79"/>
      </w:r>
      <w:commentRangeEnd w:id="80"/>
      <w:r w:rsidR="009B17C1">
        <w:commentReference w:id="80"/>
      </w:r>
      <w:r w:rsidR="009B17C1">
        <w:rPr>
          <w:color w:val="3B3B3A"/>
        </w:rPr>
        <w:t xml:space="preserve"> and, </w:t>
      </w:r>
      <w:r w:rsidR="009B17C1">
        <w:rPr>
          <w:color w:val="000000"/>
        </w:rPr>
        <w:t xml:space="preserve">but not </w:t>
      </w:r>
      <w:commentRangeStart w:id="81"/>
      <w:r w:rsidR="009B17C1">
        <w:rPr>
          <w:color w:val="000000"/>
        </w:rPr>
        <w:t>limited to,</w:t>
      </w:r>
      <w:r w:rsidR="009B17C1">
        <w:rPr>
          <w:color w:val="3B3B3A"/>
        </w:rPr>
        <w:t xml:space="preserve"> by </w:t>
      </w:r>
      <w:r w:rsidR="009B17C1">
        <w:rPr>
          <w:color w:val="000000"/>
        </w:rPr>
        <w:t xml:space="preserve">the </w:t>
      </w:r>
      <w:commentRangeEnd w:id="81"/>
      <w:r w:rsidR="009F48AB">
        <w:rPr>
          <w:rStyle w:val="CommentReference"/>
        </w:rPr>
        <w:commentReference w:id="81"/>
      </w:r>
      <w:r w:rsidR="009B17C1">
        <w:rPr>
          <w:color w:val="000000"/>
        </w:rPr>
        <w:t>following groups*:</w:t>
      </w:r>
    </w:p>
    <w:p w14:paraId="00000071" w14:textId="77777777" w:rsidR="00EA7E1D" w:rsidRDefault="009B17C1">
      <w:pPr>
        <w:pBdr>
          <w:top w:val="nil"/>
          <w:left w:val="nil"/>
          <w:bottom w:val="nil"/>
          <w:right w:val="nil"/>
          <w:between w:val="nil"/>
        </w:pBdr>
        <w:spacing w:after="0"/>
        <w:jc w:val="left"/>
        <w:rPr>
          <w:color w:val="000000"/>
        </w:rPr>
      </w:pPr>
      <w:r>
        <w:rPr>
          <w:color w:val="000000"/>
        </w:rPr>
        <w:t xml:space="preserve">- </w:t>
      </w:r>
      <w:r>
        <w:rPr>
          <w:color w:val="3B3B3A"/>
        </w:rPr>
        <w:t xml:space="preserve">un/fully </w:t>
      </w:r>
      <w:r>
        <w:rPr>
          <w:color w:val="000000"/>
        </w:rPr>
        <w:t>vaccinated</w:t>
      </w:r>
    </w:p>
    <w:p w14:paraId="00000072" w14:textId="770446C3" w:rsidR="00EA7E1D" w:rsidRDefault="009B17C1">
      <w:pPr>
        <w:pBdr>
          <w:top w:val="nil"/>
          <w:left w:val="nil"/>
          <w:bottom w:val="nil"/>
          <w:right w:val="nil"/>
          <w:between w:val="nil"/>
        </w:pBdr>
        <w:spacing w:after="0"/>
        <w:jc w:val="left"/>
        <w:rPr>
          <w:color w:val="000000"/>
        </w:rPr>
      </w:pPr>
      <w:r>
        <w:rPr>
          <w:color w:val="000000"/>
        </w:rPr>
        <w:t xml:space="preserve">- </w:t>
      </w:r>
      <w:sdt>
        <w:sdtPr>
          <w:tag w:val="goog_rdk_18"/>
          <w:id w:val="343751327"/>
        </w:sdtPr>
        <w:sdtEndPr/>
        <w:sdtContent/>
      </w:sdt>
      <w:r w:rsidR="008B53B0">
        <w:rPr>
          <w:color w:val="000000"/>
        </w:rPr>
        <w:t>sex</w:t>
      </w:r>
    </w:p>
    <w:p w14:paraId="00000073" w14:textId="77777777" w:rsidR="00EA7E1D" w:rsidRDefault="009B17C1">
      <w:pPr>
        <w:pBdr>
          <w:top w:val="nil"/>
          <w:left w:val="nil"/>
          <w:bottom w:val="nil"/>
          <w:right w:val="nil"/>
          <w:between w:val="nil"/>
        </w:pBdr>
        <w:spacing w:after="0"/>
        <w:jc w:val="left"/>
        <w:rPr>
          <w:color w:val="000000"/>
        </w:rPr>
      </w:pPr>
      <w:r>
        <w:rPr>
          <w:color w:val="000000"/>
        </w:rPr>
        <w:t>- age groups (decyls)</w:t>
      </w:r>
    </w:p>
    <w:p w14:paraId="00000074" w14:textId="79A84206" w:rsidR="00EA7E1D" w:rsidRDefault="009B17C1">
      <w:pPr>
        <w:pBdr>
          <w:top w:val="nil"/>
          <w:left w:val="nil"/>
          <w:bottom w:val="nil"/>
          <w:right w:val="nil"/>
          <w:between w:val="nil"/>
        </w:pBdr>
        <w:spacing w:after="0"/>
        <w:jc w:val="left"/>
        <w:rPr>
          <w:color w:val="000000"/>
        </w:rPr>
      </w:pPr>
      <w:r>
        <w:rPr>
          <w:color w:val="000000"/>
        </w:rPr>
        <w:t xml:space="preserve">- prior/non-prior </w:t>
      </w:r>
      <w:r w:rsidR="0085269D">
        <w:rPr>
          <w:color w:val="000000"/>
        </w:rPr>
        <w:t>cardiovascular events</w:t>
      </w:r>
      <w:sdt>
        <w:sdtPr>
          <w:tag w:val="goog_rdk_19"/>
          <w:id w:val="-2094069270"/>
        </w:sdtPr>
        <w:sdtEndPr/>
        <w:sdtContent>
          <w:r w:rsidR="0085269D">
            <w:t xml:space="preserve"> </w:t>
          </w:r>
          <w:commentRangeStart w:id="82"/>
          <w:commentRangeStart w:id="83"/>
        </w:sdtContent>
      </w:sdt>
      <w:r w:rsidR="0085269D">
        <w:t>(</w:t>
      </w:r>
      <w:r>
        <w:rPr>
          <w:color w:val="000000"/>
        </w:rPr>
        <w:t>CVE</w:t>
      </w:r>
      <w:commentRangeEnd w:id="82"/>
      <w:commentRangeEnd w:id="83"/>
      <w:r w:rsidR="0085269D">
        <w:rPr>
          <w:color w:val="000000"/>
        </w:rPr>
        <w:t>)</w:t>
      </w:r>
      <w:r>
        <w:commentReference w:id="82"/>
      </w:r>
      <w:r w:rsidR="00F5030C">
        <w:rPr>
          <w:rStyle w:val="CommentReference"/>
        </w:rPr>
        <w:commentReference w:id="83"/>
      </w:r>
      <w:r w:rsidR="00F5030C">
        <w:rPr>
          <w:color w:val="000000"/>
        </w:rPr>
        <w:t xml:space="preserve"> </w:t>
      </w:r>
    </w:p>
    <w:p w14:paraId="00000075" w14:textId="77777777" w:rsidR="00EA7E1D" w:rsidRDefault="009B17C1">
      <w:pPr>
        <w:pBdr>
          <w:top w:val="nil"/>
          <w:left w:val="nil"/>
          <w:bottom w:val="nil"/>
          <w:right w:val="nil"/>
          <w:between w:val="nil"/>
        </w:pBdr>
        <w:spacing w:after="0"/>
        <w:jc w:val="left"/>
        <w:rPr>
          <w:color w:val="000000"/>
        </w:rPr>
      </w:pPr>
      <w:r>
        <w:rPr>
          <w:color w:val="000000"/>
        </w:rPr>
        <w:t xml:space="preserve">- comorbidities </w:t>
      </w:r>
    </w:p>
    <w:p w14:paraId="00000076" w14:textId="77777777" w:rsidR="00EA7E1D" w:rsidRDefault="009B17C1">
      <w:pPr>
        <w:pBdr>
          <w:top w:val="nil"/>
          <w:left w:val="nil"/>
          <w:bottom w:val="nil"/>
          <w:right w:val="nil"/>
          <w:between w:val="nil"/>
        </w:pBdr>
        <w:spacing w:after="0"/>
        <w:jc w:val="left"/>
        <w:rPr>
          <w:color w:val="000000"/>
        </w:rPr>
      </w:pPr>
      <w:r>
        <w:rPr>
          <w:color w:val="000000"/>
        </w:rPr>
        <w:t xml:space="preserve">- covid variant/strain using calendar time as proxy </w:t>
      </w:r>
      <w:r>
        <w:rPr>
          <w:rFonts w:ascii="Noto Sans Symbols" w:eastAsia="Noto Sans Symbols" w:hAnsi="Noto Sans Symbols" w:cs="Noto Sans Symbols"/>
          <w:color w:val="000000"/>
        </w:rPr>
        <w:t>🡪</w:t>
      </w:r>
      <w:r>
        <w:rPr>
          <w:color w:val="000000"/>
        </w:rPr>
        <w:t xml:space="preserve"> temporal confounding as limitation?</w:t>
      </w:r>
    </w:p>
    <w:p w14:paraId="00000077" w14:textId="77777777" w:rsidR="00EA7E1D" w:rsidRDefault="00EA7E1D">
      <w:pPr>
        <w:pBdr>
          <w:top w:val="nil"/>
          <w:left w:val="nil"/>
          <w:bottom w:val="nil"/>
          <w:right w:val="nil"/>
          <w:between w:val="nil"/>
        </w:pBdr>
        <w:spacing w:after="0"/>
        <w:jc w:val="left"/>
        <w:rPr>
          <w:color w:val="000000"/>
        </w:rPr>
      </w:pPr>
    </w:p>
    <w:p w14:paraId="00000078" w14:textId="77777777" w:rsidR="00EA7E1D" w:rsidRDefault="009B17C1">
      <w:pPr>
        <w:pBdr>
          <w:top w:val="nil"/>
          <w:left w:val="nil"/>
          <w:bottom w:val="nil"/>
          <w:right w:val="nil"/>
          <w:between w:val="nil"/>
        </w:pBdr>
        <w:spacing w:after="0"/>
        <w:rPr>
          <w:color w:val="000000"/>
        </w:rPr>
      </w:pPr>
      <w:r>
        <w:rPr>
          <w:color w:val="000000"/>
        </w:rPr>
        <w:t>* Subject to sample size</w:t>
      </w:r>
    </w:p>
    <w:p w14:paraId="00000079" w14:textId="77777777" w:rsidR="00EA7E1D" w:rsidRDefault="00EA7E1D">
      <w:pPr>
        <w:pBdr>
          <w:top w:val="nil"/>
          <w:left w:val="nil"/>
          <w:bottom w:val="nil"/>
          <w:right w:val="nil"/>
          <w:between w:val="nil"/>
        </w:pBdr>
        <w:spacing w:after="0"/>
        <w:rPr>
          <w:color w:val="3B3B3A"/>
        </w:rPr>
      </w:pPr>
    </w:p>
    <w:p w14:paraId="0000007A" w14:textId="77777777" w:rsidR="00EA7E1D" w:rsidRDefault="009B17C1">
      <w:pPr>
        <w:pBdr>
          <w:top w:val="nil"/>
          <w:left w:val="nil"/>
          <w:bottom w:val="nil"/>
          <w:right w:val="nil"/>
          <w:between w:val="nil"/>
        </w:pBdr>
        <w:spacing w:after="0"/>
        <w:rPr>
          <w:color w:val="3B3B3A"/>
        </w:rPr>
      </w:pPr>
      <w:r>
        <w:rPr>
          <w:color w:val="3B3B3A"/>
        </w:rPr>
        <w:t xml:space="preserve">Using recent sample-size guidance [29, 30], sample sizes were determined to minimise overfitting. We will also develop a global model trained on the full dataset and recalibrated for the smallest ethnic sub-groups. </w:t>
      </w:r>
    </w:p>
    <w:p w14:paraId="0000007B" w14:textId="77777777" w:rsidR="00EA7E1D" w:rsidRDefault="00EA7E1D">
      <w:pPr>
        <w:pBdr>
          <w:top w:val="nil"/>
          <w:left w:val="nil"/>
          <w:bottom w:val="nil"/>
          <w:right w:val="nil"/>
          <w:between w:val="nil"/>
        </w:pBdr>
        <w:spacing w:after="0"/>
        <w:rPr>
          <w:color w:val="000000"/>
        </w:rPr>
      </w:pPr>
    </w:p>
    <w:p w14:paraId="0000007C" w14:textId="77777777" w:rsidR="00EA7E1D" w:rsidRDefault="009B17C1">
      <w:pPr>
        <w:pBdr>
          <w:top w:val="nil"/>
          <w:left w:val="nil"/>
          <w:bottom w:val="nil"/>
          <w:right w:val="nil"/>
          <w:between w:val="nil"/>
        </w:pBdr>
        <w:spacing w:after="0"/>
        <w:rPr>
          <w:color w:val="3B3B3A"/>
        </w:rPr>
      </w:pPr>
      <w:r>
        <w:rPr>
          <w:color w:val="3B3B3A"/>
        </w:rPr>
        <w:t xml:space="preserve">Measures for reducing algorithmic bias will include evaluating known and hidden interactions using both statistical testing and machine learning. Multiple feature selection methods will be used complementarily [31]. To minimise overfitting bias, we will test several approaches for splitting data into training and testing sets including random split, split by GP practice, split by time period, </w:t>
      </w:r>
      <w:commentRangeStart w:id="84"/>
      <w:proofErr w:type="gramStart"/>
      <w:r>
        <w:rPr>
          <w:color w:val="3B3B3A"/>
        </w:rPr>
        <w:t>x:y</w:t>
      </w:r>
      <w:proofErr w:type="gramEnd"/>
      <w:r>
        <w:rPr>
          <w:color w:val="3B3B3A"/>
        </w:rPr>
        <w:t xml:space="preserve"> split ratios (x:50-90, y:50-10), repeated cross-validation, and bootstrapping</w:t>
      </w:r>
      <w:commentRangeEnd w:id="84"/>
      <w:r w:rsidR="00D76E82">
        <w:rPr>
          <w:rStyle w:val="CommentReference"/>
        </w:rPr>
        <w:commentReference w:id="84"/>
      </w:r>
      <w:r>
        <w:rPr>
          <w:color w:val="3B3B3A"/>
        </w:rPr>
        <w:t xml:space="preserve">. </w:t>
      </w:r>
    </w:p>
    <w:p w14:paraId="0000007D" w14:textId="77777777" w:rsidR="00EA7E1D" w:rsidRDefault="00EA7E1D">
      <w:pPr>
        <w:pBdr>
          <w:top w:val="nil"/>
          <w:left w:val="nil"/>
          <w:bottom w:val="nil"/>
          <w:right w:val="nil"/>
          <w:between w:val="nil"/>
        </w:pBdr>
        <w:spacing w:after="0"/>
        <w:rPr>
          <w:color w:val="3B3B3A"/>
        </w:rPr>
      </w:pPr>
    </w:p>
    <w:p w14:paraId="0000007E" w14:textId="77777777" w:rsidR="00EA7E1D" w:rsidRDefault="009B17C1">
      <w:pPr>
        <w:pBdr>
          <w:top w:val="nil"/>
          <w:left w:val="nil"/>
          <w:bottom w:val="nil"/>
          <w:right w:val="nil"/>
          <w:between w:val="nil"/>
        </w:pBdr>
        <w:spacing w:after="0"/>
        <w:rPr>
          <w:color w:val="3B3B3A"/>
        </w:rPr>
      </w:pPr>
      <w:r>
        <w:rPr>
          <w:color w:val="3B3B3A"/>
        </w:rPr>
        <w:t xml:space="preserve">All prediction modelling will be based on best-practice guidelines [20, 32] and the UK AI code [33]. </w:t>
      </w:r>
    </w:p>
    <w:p w14:paraId="0000007F" w14:textId="77777777" w:rsidR="00EA7E1D" w:rsidRDefault="00EA7E1D">
      <w:pPr>
        <w:pBdr>
          <w:top w:val="nil"/>
          <w:left w:val="nil"/>
          <w:bottom w:val="nil"/>
          <w:right w:val="nil"/>
          <w:between w:val="nil"/>
        </w:pBdr>
        <w:spacing w:after="0"/>
        <w:rPr>
          <w:color w:val="3B3B3A"/>
        </w:rPr>
      </w:pPr>
    </w:p>
    <w:p w14:paraId="00000080" w14:textId="77777777" w:rsidR="00EA7E1D" w:rsidRDefault="009B17C1">
      <w:pPr>
        <w:pBdr>
          <w:top w:val="nil"/>
          <w:left w:val="nil"/>
          <w:bottom w:val="nil"/>
          <w:right w:val="nil"/>
          <w:between w:val="nil"/>
        </w:pBdr>
        <w:spacing w:after="0"/>
        <w:rPr>
          <w:color w:val="000000"/>
        </w:rPr>
      </w:pPr>
      <w:r>
        <w:rPr>
          <w:color w:val="000000"/>
        </w:rPr>
        <w:t>Models will be evaluated in terms of calibration and discrimination by calculating the area under the curve (AUC) and by plotting the observed versus predicted probabilities, respectively.</w:t>
      </w:r>
    </w:p>
    <w:p w14:paraId="00000081" w14:textId="77777777" w:rsidR="00EA7E1D" w:rsidRDefault="00EA7E1D">
      <w:pPr>
        <w:pBdr>
          <w:top w:val="nil"/>
          <w:left w:val="nil"/>
          <w:bottom w:val="nil"/>
          <w:right w:val="nil"/>
          <w:between w:val="nil"/>
        </w:pBdr>
        <w:spacing w:after="0"/>
        <w:rPr>
          <w:color w:val="000000"/>
        </w:rPr>
      </w:pPr>
    </w:p>
    <w:p w14:paraId="00000082" w14:textId="77777777" w:rsidR="00EA7E1D" w:rsidRDefault="009B17C1">
      <w:pPr>
        <w:pBdr>
          <w:top w:val="nil"/>
          <w:left w:val="nil"/>
          <w:bottom w:val="nil"/>
          <w:right w:val="nil"/>
          <w:between w:val="nil"/>
        </w:pBdr>
        <w:rPr>
          <w:b/>
          <w:i/>
          <w:color w:val="3B3B3A"/>
          <w:u w:val="single"/>
        </w:rPr>
      </w:pPr>
      <w:r>
        <w:rPr>
          <w:color w:val="3B3B3A"/>
          <w:u w:val="single"/>
        </w:rPr>
        <w:t xml:space="preserve">2.3: PPI case studies. </w:t>
      </w:r>
    </w:p>
    <w:p w14:paraId="00000083" w14:textId="77777777" w:rsidR="00EA7E1D" w:rsidRDefault="009B17C1">
      <w:pPr>
        <w:pStyle w:val="Heading3"/>
      </w:pPr>
      <w:r>
        <w:rPr>
          <w:b w:val="0"/>
          <w:i w:val="0"/>
          <w:color w:val="3B3B3A"/>
        </w:rPr>
        <w:t xml:space="preserve">PPI members will be invited to volunteer for case studies </w:t>
      </w:r>
      <w:r>
        <w:rPr>
          <w:b w:val="0"/>
          <w:i w:val="0"/>
        </w:rPr>
        <w:t xml:space="preserve">in two half-day meetings of 6-8 participants each. </w:t>
      </w:r>
    </w:p>
    <w:p w14:paraId="00000084" w14:textId="77777777" w:rsidR="00EA7E1D" w:rsidRDefault="00EA7E1D">
      <w:pPr>
        <w:pBdr>
          <w:top w:val="nil"/>
          <w:left w:val="nil"/>
          <w:bottom w:val="nil"/>
          <w:right w:val="nil"/>
          <w:between w:val="nil"/>
        </w:pBdr>
        <w:spacing w:after="0"/>
        <w:rPr>
          <w:color w:val="000000"/>
          <w:u w:val="single"/>
        </w:rPr>
      </w:pPr>
    </w:p>
    <w:p w14:paraId="00000085" w14:textId="77777777" w:rsidR="00EA7E1D" w:rsidRDefault="00EA7E1D"/>
    <w:p w14:paraId="00000086" w14:textId="77777777" w:rsidR="00EA7E1D" w:rsidRDefault="009B17C1">
      <w:pPr>
        <w:pStyle w:val="Heading2"/>
      </w:pPr>
      <w:r>
        <w:t>DATA SOURCES</w:t>
      </w:r>
    </w:p>
    <w:p w14:paraId="00000087" w14:textId="77777777" w:rsidR="00EA7E1D" w:rsidRDefault="009B17C1">
      <w:pPr>
        <w:pBdr>
          <w:top w:val="nil"/>
          <w:left w:val="nil"/>
          <w:bottom w:val="nil"/>
          <w:right w:val="nil"/>
          <w:between w:val="nil"/>
        </w:pBdr>
        <w:spacing w:after="0"/>
        <w:jc w:val="left"/>
        <w:rPr>
          <w:color w:val="000000"/>
        </w:rPr>
      </w:pPr>
      <w:r>
        <w:rPr>
          <w:color w:val="000000"/>
        </w:rPr>
        <w:t xml:space="preserve">For both Objectives 1 and 2, the same approach will be used: </w:t>
      </w:r>
    </w:p>
    <w:p w14:paraId="00000088" w14:textId="77777777" w:rsidR="00EA7E1D" w:rsidRDefault="00EA7E1D">
      <w:pPr>
        <w:pBdr>
          <w:top w:val="nil"/>
          <w:left w:val="nil"/>
          <w:bottom w:val="nil"/>
          <w:right w:val="nil"/>
          <w:between w:val="nil"/>
        </w:pBdr>
        <w:spacing w:after="0"/>
        <w:jc w:val="left"/>
        <w:rPr>
          <w:color w:val="000000"/>
        </w:rPr>
      </w:pPr>
    </w:p>
    <w:p w14:paraId="00000089"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NHS Digital (55 million records) will be used for model development (and internal validation)</w:t>
      </w:r>
    </w:p>
    <w:p w14:paraId="0000008A" w14:textId="77777777" w:rsidR="00EA7E1D" w:rsidRDefault="009B17C1">
      <w:pPr>
        <w:numPr>
          <w:ilvl w:val="0"/>
          <w:numId w:val="1"/>
        </w:numPr>
        <w:pBdr>
          <w:top w:val="nil"/>
          <w:left w:val="nil"/>
          <w:bottom w:val="nil"/>
          <w:right w:val="nil"/>
          <w:between w:val="nil"/>
        </w:pBdr>
        <w:spacing w:after="0"/>
        <w:jc w:val="left"/>
        <w:rPr>
          <w:color w:val="000000"/>
        </w:rPr>
      </w:pPr>
      <w:r>
        <w:rPr>
          <w:color w:val="000000"/>
        </w:rPr>
        <w:t xml:space="preserve">SAIL (3.2 million) will be used for external validation. </w:t>
      </w:r>
    </w:p>
    <w:p w14:paraId="0000008B" w14:textId="7AE8A5C8" w:rsidR="00C93482" w:rsidRDefault="00C93482">
      <w:pPr>
        <w:rPr>
          <w:color w:val="000000"/>
        </w:rPr>
      </w:pPr>
      <w:r>
        <w:rPr>
          <w:color w:val="000000"/>
        </w:rPr>
        <w:br w:type="page"/>
      </w:r>
    </w:p>
    <w:p w14:paraId="0000008C" w14:textId="77777777" w:rsidR="00EA7E1D" w:rsidRDefault="009B17C1">
      <w:pPr>
        <w:pStyle w:val="Heading2"/>
      </w:pPr>
      <w:r>
        <w:lastRenderedPageBreak/>
        <w:t>REQUESTED DATASETS</w:t>
      </w:r>
    </w:p>
    <w:p w14:paraId="38303667" w14:textId="6570CDA6" w:rsidR="00C93482" w:rsidRPr="00C93482" w:rsidRDefault="009B17C1" w:rsidP="00C93482">
      <w:r>
        <w:rPr>
          <w:highlight w:val="cyan"/>
        </w:rPr>
        <w:t xml:space="preserve">Note 1: we are aware that not </w:t>
      </w:r>
      <w:proofErr w:type="gramStart"/>
      <w:r>
        <w:rPr>
          <w:highlight w:val="cyan"/>
        </w:rPr>
        <w:t>all of</w:t>
      </w:r>
      <w:proofErr w:type="gramEnd"/>
      <w:r>
        <w:rPr>
          <w:highlight w:val="cyan"/>
        </w:rPr>
        <w:t xml:space="preserve"> the datasets in black font are available currently</w:t>
      </w:r>
      <w:r>
        <w:br/>
      </w:r>
      <w:r>
        <w:rPr>
          <w:highlight w:val="lightGray"/>
        </w:rPr>
        <w:t>Note 2: please comment on whether any of the datasets in grey font might be relevant to this study</w:t>
      </w:r>
    </w:p>
    <w:p w14:paraId="0000008F" w14:textId="77777777" w:rsidR="00EA7E1D" w:rsidRDefault="009B17C1">
      <w:pPr>
        <w:pStyle w:val="Heading3"/>
      </w:pPr>
      <w:bookmarkStart w:id="85" w:name="_heading=h.gjdgxs" w:colFirst="0" w:colLast="0"/>
      <w:bookmarkEnd w:id="85"/>
      <w:r>
        <w:t>NHS Digital TRE for England</w:t>
      </w:r>
    </w:p>
    <w:p w14:paraId="00000090"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91" w14:textId="77777777" w:rsidR="00EA7E1D" w:rsidRDefault="009B17C1">
      <w:pPr>
        <w:numPr>
          <w:ilvl w:val="1"/>
          <w:numId w:val="2"/>
        </w:numPr>
        <w:pBdr>
          <w:top w:val="nil"/>
          <w:left w:val="nil"/>
          <w:bottom w:val="nil"/>
          <w:right w:val="nil"/>
          <w:between w:val="nil"/>
        </w:pBdr>
        <w:spacing w:after="0"/>
      </w:pPr>
      <w:r>
        <w:rPr>
          <w:color w:val="000000"/>
        </w:rPr>
        <w:t>GPES Data for Pandemic Planning and Research (GDPPR)</w:t>
      </w:r>
    </w:p>
    <w:p w14:paraId="0000009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93" w14:textId="77777777" w:rsidR="00EA7E1D" w:rsidRDefault="009B17C1">
      <w:pPr>
        <w:numPr>
          <w:ilvl w:val="1"/>
          <w:numId w:val="2"/>
        </w:numPr>
        <w:pBdr>
          <w:top w:val="nil"/>
          <w:left w:val="nil"/>
          <w:bottom w:val="nil"/>
          <w:right w:val="nil"/>
          <w:between w:val="nil"/>
        </w:pBdr>
        <w:spacing w:after="0"/>
      </w:pPr>
      <w:r>
        <w:rPr>
          <w:color w:val="000000"/>
        </w:rPr>
        <w:t>Hospital episode statistics Admitted Patient Care (HES APC)</w:t>
      </w:r>
    </w:p>
    <w:p w14:paraId="00000094" w14:textId="77777777" w:rsidR="00EA7E1D" w:rsidRDefault="009B17C1">
      <w:pPr>
        <w:numPr>
          <w:ilvl w:val="1"/>
          <w:numId w:val="2"/>
        </w:numPr>
        <w:pBdr>
          <w:top w:val="nil"/>
          <w:left w:val="nil"/>
          <w:bottom w:val="nil"/>
          <w:right w:val="nil"/>
          <w:between w:val="nil"/>
        </w:pBdr>
        <w:spacing w:after="0"/>
      </w:pPr>
      <w:r>
        <w:rPr>
          <w:color w:val="000000"/>
        </w:rPr>
        <w:t>Adult Critical Care</w:t>
      </w:r>
    </w:p>
    <w:p w14:paraId="00000095" w14:textId="77777777" w:rsidR="00EA7E1D" w:rsidRDefault="009B17C1">
      <w:pPr>
        <w:numPr>
          <w:ilvl w:val="1"/>
          <w:numId w:val="2"/>
        </w:numPr>
        <w:pBdr>
          <w:top w:val="nil"/>
          <w:left w:val="nil"/>
          <w:bottom w:val="nil"/>
          <w:right w:val="nil"/>
          <w:between w:val="nil"/>
        </w:pBdr>
        <w:spacing w:after="0"/>
      </w:pPr>
      <w:r>
        <w:rPr>
          <w:color w:val="000000"/>
        </w:rPr>
        <w:t>Outpatients</w:t>
      </w:r>
    </w:p>
    <w:p w14:paraId="00000096" w14:textId="77777777" w:rsidR="00EA7E1D" w:rsidRDefault="009B17C1">
      <w:pPr>
        <w:numPr>
          <w:ilvl w:val="1"/>
          <w:numId w:val="2"/>
        </w:numPr>
        <w:pBdr>
          <w:top w:val="nil"/>
          <w:left w:val="nil"/>
          <w:bottom w:val="nil"/>
          <w:right w:val="nil"/>
          <w:between w:val="nil"/>
        </w:pBdr>
        <w:spacing w:after="0"/>
      </w:pPr>
      <w:r>
        <w:rPr>
          <w:color w:val="000000"/>
        </w:rPr>
        <w:t>Accident &amp; Emergency</w:t>
      </w:r>
    </w:p>
    <w:p w14:paraId="00000097" w14:textId="77777777" w:rsidR="00EA7E1D" w:rsidRDefault="009B17C1">
      <w:pPr>
        <w:numPr>
          <w:ilvl w:val="1"/>
          <w:numId w:val="2"/>
        </w:numPr>
        <w:pBdr>
          <w:top w:val="nil"/>
          <w:left w:val="nil"/>
          <w:bottom w:val="nil"/>
          <w:right w:val="nil"/>
          <w:between w:val="nil"/>
        </w:pBdr>
        <w:spacing w:after="0"/>
      </w:pPr>
      <w:r>
        <w:rPr>
          <w:color w:val="000000"/>
        </w:rPr>
        <w:t>SUS: Secondary Uses Service</w:t>
      </w:r>
    </w:p>
    <w:p w14:paraId="00000098" w14:textId="77777777" w:rsidR="00EA7E1D" w:rsidRDefault="009B17C1">
      <w:pPr>
        <w:numPr>
          <w:ilvl w:val="1"/>
          <w:numId w:val="2"/>
        </w:numPr>
        <w:pBdr>
          <w:top w:val="nil"/>
          <w:left w:val="nil"/>
          <w:bottom w:val="nil"/>
          <w:right w:val="nil"/>
          <w:between w:val="nil"/>
        </w:pBdr>
        <w:spacing w:after="0"/>
      </w:pPr>
      <w:r>
        <w:rPr>
          <w:color w:val="000000"/>
        </w:rPr>
        <w:t>SUS/</w:t>
      </w:r>
      <w:proofErr w:type="spellStart"/>
      <w:r>
        <w:rPr>
          <w:color w:val="000000"/>
        </w:rPr>
        <w:t>Uncurated</w:t>
      </w:r>
      <w:proofErr w:type="spellEnd"/>
      <w:r>
        <w:rPr>
          <w:color w:val="000000"/>
        </w:rPr>
        <w:t xml:space="preserve"> Low Latency Hospital Data (Admitted Patient Care, Outpatients, Critical Care)</w:t>
      </w:r>
    </w:p>
    <w:p w14:paraId="00000099" w14:textId="77777777" w:rsidR="00EA7E1D" w:rsidRDefault="009B17C1">
      <w:pPr>
        <w:numPr>
          <w:ilvl w:val="1"/>
          <w:numId w:val="2"/>
        </w:numPr>
        <w:pBdr>
          <w:top w:val="nil"/>
          <w:left w:val="nil"/>
          <w:bottom w:val="nil"/>
          <w:right w:val="nil"/>
          <w:between w:val="nil"/>
        </w:pBdr>
        <w:spacing w:after="0"/>
      </w:pPr>
      <w:r>
        <w:rPr>
          <w:color w:val="000000"/>
        </w:rPr>
        <w:t>Emergency Care Data Set (ECDS)</w:t>
      </w:r>
    </w:p>
    <w:p w14:paraId="0000009A" w14:textId="77777777" w:rsidR="00EA7E1D" w:rsidRDefault="009B17C1">
      <w:pPr>
        <w:numPr>
          <w:ilvl w:val="0"/>
          <w:numId w:val="2"/>
        </w:numPr>
        <w:pBdr>
          <w:top w:val="nil"/>
          <w:left w:val="nil"/>
          <w:bottom w:val="nil"/>
          <w:right w:val="nil"/>
          <w:between w:val="nil"/>
        </w:pBdr>
        <w:spacing w:after="0"/>
      </w:pPr>
      <w:bookmarkStart w:id="86" w:name="_heading=h.30j0zll" w:colFirst="0" w:colLast="0"/>
      <w:bookmarkEnd w:id="86"/>
      <w:r>
        <w:rPr>
          <w:color w:val="000000"/>
        </w:rPr>
        <w:t>COVID testing:</w:t>
      </w:r>
    </w:p>
    <w:p w14:paraId="0000009B" w14:textId="77777777" w:rsidR="00EA7E1D" w:rsidRDefault="009B17C1">
      <w:pPr>
        <w:numPr>
          <w:ilvl w:val="1"/>
          <w:numId w:val="2"/>
        </w:numPr>
        <w:pBdr>
          <w:top w:val="nil"/>
          <w:left w:val="nil"/>
          <w:bottom w:val="nil"/>
          <w:right w:val="nil"/>
          <w:between w:val="nil"/>
        </w:pBdr>
        <w:spacing w:after="0"/>
      </w:pPr>
      <w:r>
        <w:rPr>
          <w:color w:val="000000"/>
        </w:rPr>
        <w:t xml:space="preserve">COVID-19 SGSS: Second Generation Surveillance System </w:t>
      </w:r>
    </w:p>
    <w:p w14:paraId="0000009C" w14:textId="77777777" w:rsidR="00EA7E1D" w:rsidRDefault="009B17C1">
      <w:pPr>
        <w:numPr>
          <w:ilvl w:val="1"/>
          <w:numId w:val="2"/>
        </w:numPr>
        <w:pBdr>
          <w:top w:val="nil"/>
          <w:left w:val="nil"/>
          <w:bottom w:val="nil"/>
          <w:right w:val="nil"/>
          <w:between w:val="nil"/>
        </w:pBdr>
        <w:spacing w:after="0"/>
      </w:pPr>
      <w:r>
        <w:rPr>
          <w:color w:val="000000"/>
        </w:rPr>
        <w:t>Pillar 2 Antigen</w:t>
      </w:r>
    </w:p>
    <w:p w14:paraId="0000009D" w14:textId="77777777" w:rsidR="00EA7E1D" w:rsidRDefault="009B17C1">
      <w:pPr>
        <w:numPr>
          <w:ilvl w:val="1"/>
          <w:numId w:val="2"/>
        </w:numPr>
        <w:pBdr>
          <w:top w:val="nil"/>
          <w:left w:val="nil"/>
          <w:bottom w:val="nil"/>
          <w:right w:val="nil"/>
          <w:between w:val="nil"/>
        </w:pBdr>
        <w:spacing w:after="0"/>
      </w:pPr>
      <w:r>
        <w:rPr>
          <w:color w:val="000000"/>
        </w:rPr>
        <w:t>Pillar 3 Antibody</w:t>
      </w:r>
    </w:p>
    <w:p w14:paraId="0000009E" w14:textId="77777777" w:rsidR="00EA7E1D" w:rsidRDefault="009B17C1">
      <w:pPr>
        <w:numPr>
          <w:ilvl w:val="1"/>
          <w:numId w:val="2"/>
        </w:numPr>
        <w:pBdr>
          <w:top w:val="nil"/>
          <w:left w:val="nil"/>
          <w:bottom w:val="nil"/>
          <w:right w:val="nil"/>
          <w:between w:val="nil"/>
        </w:pBdr>
        <w:spacing w:after="0"/>
      </w:pPr>
      <w:r>
        <w:rPr>
          <w:color w:val="000000"/>
        </w:rPr>
        <w:t xml:space="preserve">Variant strain data (COG-UK) </w:t>
      </w:r>
    </w:p>
    <w:p w14:paraId="0000009F" w14:textId="77777777" w:rsidR="00EA7E1D" w:rsidRDefault="009B17C1">
      <w:pPr>
        <w:numPr>
          <w:ilvl w:val="1"/>
          <w:numId w:val="2"/>
        </w:numPr>
        <w:pBdr>
          <w:top w:val="nil"/>
          <w:left w:val="nil"/>
          <w:bottom w:val="nil"/>
          <w:right w:val="nil"/>
          <w:between w:val="nil"/>
        </w:pBdr>
        <w:spacing w:after="0"/>
      </w:pPr>
      <w:r>
        <w:rPr>
          <w:color w:val="000000"/>
        </w:rPr>
        <w:t>Vaccination Status</w:t>
      </w:r>
    </w:p>
    <w:p w14:paraId="000000A0" w14:textId="77777777" w:rsidR="00EA7E1D" w:rsidRDefault="009B17C1">
      <w:pPr>
        <w:numPr>
          <w:ilvl w:val="1"/>
          <w:numId w:val="2"/>
        </w:numPr>
        <w:pBdr>
          <w:top w:val="nil"/>
          <w:left w:val="nil"/>
          <w:bottom w:val="nil"/>
          <w:right w:val="nil"/>
          <w:between w:val="nil"/>
        </w:pBdr>
        <w:spacing w:after="0"/>
      </w:pPr>
      <w:r>
        <w:rPr>
          <w:color w:val="000000"/>
        </w:rPr>
        <w:t>Vaccination Adverse Reactions</w:t>
      </w:r>
    </w:p>
    <w:p w14:paraId="000000A1" w14:textId="77777777" w:rsidR="00EA7E1D" w:rsidRDefault="009B17C1">
      <w:pPr>
        <w:numPr>
          <w:ilvl w:val="0"/>
          <w:numId w:val="2"/>
        </w:numPr>
        <w:pBdr>
          <w:top w:val="nil"/>
          <w:left w:val="nil"/>
          <w:bottom w:val="nil"/>
          <w:right w:val="nil"/>
          <w:between w:val="nil"/>
        </w:pBdr>
        <w:spacing w:after="0"/>
      </w:pPr>
      <w:r>
        <w:rPr>
          <w:color w:val="000000"/>
        </w:rPr>
        <w:t xml:space="preserve">Death registers: </w:t>
      </w:r>
    </w:p>
    <w:p w14:paraId="000000A2" w14:textId="77777777" w:rsidR="00EA7E1D" w:rsidRDefault="009B17C1">
      <w:pPr>
        <w:numPr>
          <w:ilvl w:val="1"/>
          <w:numId w:val="2"/>
        </w:numPr>
        <w:pBdr>
          <w:top w:val="nil"/>
          <w:left w:val="nil"/>
          <w:bottom w:val="nil"/>
          <w:right w:val="nil"/>
          <w:between w:val="nil"/>
        </w:pBdr>
        <w:spacing w:after="0"/>
      </w:pPr>
      <w:r>
        <w:rPr>
          <w:color w:val="000000"/>
        </w:rPr>
        <w:t>Office for National Statistics (ONS) death registration records</w:t>
      </w:r>
    </w:p>
    <w:p w14:paraId="000000A3" w14:textId="77777777" w:rsidR="00EA7E1D" w:rsidRDefault="009B17C1">
      <w:pPr>
        <w:numPr>
          <w:ilvl w:val="1"/>
          <w:numId w:val="2"/>
        </w:numPr>
        <w:pBdr>
          <w:top w:val="nil"/>
          <w:left w:val="nil"/>
          <w:bottom w:val="nil"/>
          <w:right w:val="nil"/>
          <w:between w:val="nil"/>
        </w:pBdr>
        <w:spacing w:after="0"/>
      </w:pPr>
      <w:r>
        <w:rPr>
          <w:color w:val="000000"/>
        </w:rPr>
        <w:t>NHSD mortality data review</w:t>
      </w:r>
    </w:p>
    <w:p w14:paraId="000000A4" w14:textId="77777777" w:rsidR="00EA7E1D" w:rsidRDefault="009B17C1">
      <w:pPr>
        <w:numPr>
          <w:ilvl w:val="0"/>
          <w:numId w:val="2"/>
        </w:numPr>
        <w:pBdr>
          <w:top w:val="nil"/>
          <w:left w:val="nil"/>
          <w:bottom w:val="nil"/>
          <w:right w:val="nil"/>
          <w:between w:val="nil"/>
        </w:pBdr>
        <w:spacing w:after="0"/>
        <w:rPr>
          <w:color w:val="A6A6A6"/>
        </w:rPr>
      </w:pPr>
      <w:r>
        <w:rPr>
          <w:color w:val="A6A6A6"/>
        </w:rPr>
        <w:t>ITU</w:t>
      </w:r>
      <w:r>
        <w:rPr>
          <w:color w:val="A6A6A6"/>
        </w:rPr>
        <w:tab/>
      </w:r>
    </w:p>
    <w:p w14:paraId="000000A5" w14:textId="77777777" w:rsidR="00EA7E1D" w:rsidRDefault="009B17C1">
      <w:pPr>
        <w:numPr>
          <w:ilvl w:val="1"/>
          <w:numId w:val="2"/>
        </w:numPr>
        <w:pBdr>
          <w:top w:val="nil"/>
          <w:left w:val="nil"/>
          <w:bottom w:val="nil"/>
          <w:right w:val="nil"/>
          <w:between w:val="nil"/>
        </w:pBdr>
        <w:spacing w:after="0"/>
        <w:rPr>
          <w:color w:val="A6A6A6"/>
        </w:rPr>
      </w:pPr>
      <w:r>
        <w:rPr>
          <w:color w:val="A6A6A6"/>
        </w:rPr>
        <w:t>ICNARC: Intensive Care National Audit and Research Centre</w:t>
      </w:r>
    </w:p>
    <w:p w14:paraId="000000A6" w14:textId="77777777" w:rsidR="00EA7E1D" w:rsidRDefault="009B17C1">
      <w:pPr>
        <w:numPr>
          <w:ilvl w:val="0"/>
          <w:numId w:val="2"/>
        </w:numPr>
        <w:pBdr>
          <w:top w:val="nil"/>
          <w:left w:val="nil"/>
          <w:bottom w:val="nil"/>
          <w:right w:val="nil"/>
          <w:between w:val="nil"/>
        </w:pBdr>
        <w:spacing w:after="0"/>
        <w:rPr>
          <w:color w:val="A6A6A6"/>
        </w:rPr>
      </w:pPr>
      <w:r>
        <w:rPr>
          <w:color w:val="A6A6A6"/>
        </w:rPr>
        <w:t>ITU/HDU admissions</w:t>
      </w:r>
    </w:p>
    <w:p w14:paraId="000000A7" w14:textId="77777777" w:rsidR="00EA7E1D" w:rsidRDefault="009B17C1">
      <w:pPr>
        <w:numPr>
          <w:ilvl w:val="1"/>
          <w:numId w:val="2"/>
        </w:numPr>
        <w:pBdr>
          <w:top w:val="nil"/>
          <w:left w:val="nil"/>
          <w:bottom w:val="nil"/>
          <w:right w:val="nil"/>
          <w:between w:val="nil"/>
        </w:pBdr>
        <w:spacing w:after="0"/>
        <w:rPr>
          <w:color w:val="A6A6A6"/>
        </w:rPr>
      </w:pPr>
      <w:r>
        <w:rPr>
          <w:color w:val="A6A6A6"/>
        </w:rPr>
        <w:t>COVID-19 SARI-Watch (formerly CHESS: COVID-19 Hospitalisation in England Surveillance System)</w:t>
      </w:r>
    </w:p>
    <w:p w14:paraId="000000A8" w14:textId="77777777" w:rsidR="00EA7E1D" w:rsidRDefault="009B17C1">
      <w:pPr>
        <w:numPr>
          <w:ilvl w:val="0"/>
          <w:numId w:val="2"/>
        </w:numPr>
        <w:pBdr>
          <w:top w:val="nil"/>
          <w:left w:val="nil"/>
          <w:bottom w:val="nil"/>
          <w:right w:val="nil"/>
          <w:between w:val="nil"/>
        </w:pBdr>
        <w:spacing w:after="0"/>
        <w:rPr>
          <w:color w:val="A6A6A6"/>
        </w:rPr>
      </w:pPr>
      <w:r>
        <w:rPr>
          <w:color w:val="A6A6A6"/>
        </w:rPr>
        <w:t>Community dispensing data</w:t>
      </w:r>
    </w:p>
    <w:p w14:paraId="000000A9" w14:textId="77777777" w:rsidR="00EA7E1D" w:rsidRDefault="009B17C1">
      <w:pPr>
        <w:numPr>
          <w:ilvl w:val="1"/>
          <w:numId w:val="2"/>
        </w:numPr>
        <w:pBdr>
          <w:top w:val="nil"/>
          <w:left w:val="nil"/>
          <w:bottom w:val="nil"/>
          <w:right w:val="nil"/>
          <w:between w:val="nil"/>
        </w:pBdr>
        <w:spacing w:after="0"/>
        <w:rPr>
          <w:color w:val="A6A6A6"/>
        </w:rPr>
      </w:pPr>
      <w:r>
        <w:rPr>
          <w:color w:val="A6A6A6"/>
        </w:rPr>
        <w:t>Medicines Dispensed in Primary Care (NHS BSA)</w:t>
      </w:r>
    </w:p>
    <w:p w14:paraId="000000AA"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Secondary Care Prescribed Medicines (EPMA) </w:t>
      </w:r>
    </w:p>
    <w:p w14:paraId="000000AB" w14:textId="77777777" w:rsidR="00EA7E1D" w:rsidRDefault="009B17C1">
      <w:pPr>
        <w:numPr>
          <w:ilvl w:val="0"/>
          <w:numId w:val="2"/>
        </w:numPr>
        <w:pBdr>
          <w:top w:val="nil"/>
          <w:left w:val="nil"/>
          <w:bottom w:val="nil"/>
          <w:right w:val="nil"/>
          <w:between w:val="nil"/>
        </w:pBdr>
        <w:spacing w:after="0"/>
        <w:rPr>
          <w:color w:val="A6A6A6"/>
        </w:rPr>
      </w:pPr>
      <w:r>
        <w:rPr>
          <w:color w:val="A6A6A6"/>
        </w:rPr>
        <w:t>NICOR CVD audits</w:t>
      </w:r>
    </w:p>
    <w:p w14:paraId="000000AC" w14:textId="77777777" w:rsidR="00EA7E1D" w:rsidRDefault="009B17C1">
      <w:pPr>
        <w:numPr>
          <w:ilvl w:val="1"/>
          <w:numId w:val="2"/>
        </w:numPr>
        <w:pBdr>
          <w:top w:val="nil"/>
          <w:left w:val="nil"/>
          <w:bottom w:val="nil"/>
          <w:right w:val="nil"/>
          <w:between w:val="nil"/>
        </w:pBdr>
        <w:spacing w:after="0"/>
        <w:rPr>
          <w:color w:val="A6A6A6"/>
        </w:rPr>
      </w:pPr>
      <w:r>
        <w:rPr>
          <w:color w:val="A6A6A6"/>
        </w:rPr>
        <w:t>NICOR – MINAP:  Myocardial Ischaemia National Audit Project</w:t>
      </w:r>
    </w:p>
    <w:p w14:paraId="000000AD"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PCI: </w:t>
      </w:r>
      <w:r>
        <w:rPr>
          <w:color w:val="A6A6A6"/>
        </w:rPr>
        <w:tab/>
        <w:t xml:space="preserve"> Percutaneous Coronary Interventions</w:t>
      </w:r>
    </w:p>
    <w:p w14:paraId="000000AE"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NHFA: </w:t>
      </w:r>
      <w:r>
        <w:rPr>
          <w:color w:val="A6A6A6"/>
        </w:rPr>
        <w:tab/>
        <w:t xml:space="preserve"> National Heart Failure Audit</w:t>
      </w:r>
    </w:p>
    <w:p w14:paraId="000000AF" w14:textId="77777777" w:rsidR="00EA7E1D" w:rsidRDefault="009B17C1">
      <w:pPr>
        <w:numPr>
          <w:ilvl w:val="1"/>
          <w:numId w:val="2"/>
        </w:numPr>
        <w:pBdr>
          <w:top w:val="nil"/>
          <w:left w:val="nil"/>
          <w:bottom w:val="nil"/>
          <w:right w:val="nil"/>
          <w:between w:val="nil"/>
        </w:pBdr>
        <w:spacing w:after="0"/>
        <w:rPr>
          <w:color w:val="A6A6A6"/>
        </w:rPr>
      </w:pPr>
      <w:r>
        <w:rPr>
          <w:color w:val="A6A6A6"/>
        </w:rPr>
        <w:t>NICOR – NACSA:  National Adult Cardiac Surgery Audit</w:t>
      </w:r>
    </w:p>
    <w:p w14:paraId="000000B0" w14:textId="77777777" w:rsidR="00EA7E1D" w:rsidRDefault="009B17C1">
      <w:pPr>
        <w:numPr>
          <w:ilvl w:val="1"/>
          <w:numId w:val="2"/>
        </w:numPr>
        <w:pBdr>
          <w:top w:val="nil"/>
          <w:left w:val="nil"/>
          <w:bottom w:val="nil"/>
          <w:right w:val="nil"/>
          <w:between w:val="nil"/>
        </w:pBdr>
        <w:spacing w:after="0"/>
        <w:rPr>
          <w:color w:val="A6A6A6"/>
        </w:rPr>
      </w:pPr>
      <w:r>
        <w:rPr>
          <w:color w:val="A6A6A6"/>
        </w:rPr>
        <w:t>NICOR – NACRM: National Audit of Cardiac Rhythm Management</w:t>
      </w:r>
    </w:p>
    <w:p w14:paraId="000000B1" w14:textId="77777777" w:rsidR="00EA7E1D" w:rsidRDefault="009B17C1">
      <w:pPr>
        <w:numPr>
          <w:ilvl w:val="1"/>
          <w:numId w:val="2"/>
        </w:numPr>
        <w:pBdr>
          <w:top w:val="nil"/>
          <w:left w:val="nil"/>
          <w:bottom w:val="nil"/>
          <w:right w:val="nil"/>
          <w:between w:val="nil"/>
        </w:pBdr>
        <w:spacing w:after="0"/>
        <w:rPr>
          <w:color w:val="A6A6A6"/>
        </w:rPr>
      </w:pPr>
      <w:r>
        <w:rPr>
          <w:color w:val="A6A6A6"/>
        </w:rPr>
        <w:t>NICOR – NCHDA: National Congenital Heart Disease Audit</w:t>
      </w:r>
    </w:p>
    <w:p w14:paraId="000000B2"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NICOR – TAVI: </w:t>
      </w:r>
      <w:r>
        <w:rPr>
          <w:color w:val="A6A6A6"/>
        </w:rPr>
        <w:tab/>
        <w:t xml:space="preserve"> Transcatheter Aortic Valve Implantation</w:t>
      </w:r>
    </w:p>
    <w:p w14:paraId="000000B3" w14:textId="77777777" w:rsidR="00EA7E1D" w:rsidRDefault="009B17C1">
      <w:pPr>
        <w:numPr>
          <w:ilvl w:val="0"/>
          <w:numId w:val="2"/>
        </w:numPr>
        <w:pBdr>
          <w:top w:val="nil"/>
          <w:left w:val="nil"/>
          <w:bottom w:val="nil"/>
          <w:right w:val="nil"/>
          <w:between w:val="nil"/>
        </w:pBdr>
        <w:spacing w:after="0"/>
        <w:rPr>
          <w:color w:val="A6A6A6"/>
        </w:rPr>
      </w:pPr>
      <w:r>
        <w:rPr>
          <w:color w:val="A6A6A6"/>
        </w:rPr>
        <w:t>Stroke audit</w:t>
      </w:r>
      <w:r>
        <w:rPr>
          <w:color w:val="A6A6A6"/>
        </w:rPr>
        <w:tab/>
      </w:r>
    </w:p>
    <w:p w14:paraId="000000B4" w14:textId="77777777" w:rsidR="00EA7E1D" w:rsidRDefault="009B17C1">
      <w:pPr>
        <w:numPr>
          <w:ilvl w:val="1"/>
          <w:numId w:val="2"/>
        </w:numPr>
        <w:pBdr>
          <w:top w:val="nil"/>
          <w:left w:val="nil"/>
          <w:bottom w:val="nil"/>
          <w:right w:val="nil"/>
          <w:between w:val="nil"/>
        </w:pBdr>
        <w:spacing w:after="0"/>
        <w:rPr>
          <w:color w:val="A6A6A6"/>
        </w:rPr>
      </w:pPr>
      <w:r>
        <w:rPr>
          <w:color w:val="A6A6A6"/>
        </w:rPr>
        <w:t>SSNAP: Sentinel Stroke National Audit Programme</w:t>
      </w:r>
    </w:p>
    <w:p w14:paraId="000000B5" w14:textId="77777777" w:rsidR="00EA7E1D" w:rsidRDefault="009B17C1">
      <w:pPr>
        <w:numPr>
          <w:ilvl w:val="0"/>
          <w:numId w:val="2"/>
        </w:numPr>
        <w:pBdr>
          <w:top w:val="nil"/>
          <w:left w:val="nil"/>
          <w:bottom w:val="nil"/>
          <w:right w:val="nil"/>
          <w:between w:val="nil"/>
        </w:pBdr>
        <w:spacing w:after="0"/>
        <w:rPr>
          <w:color w:val="A6A6A6"/>
        </w:rPr>
      </w:pPr>
      <w:r>
        <w:rPr>
          <w:color w:val="A6A6A6"/>
        </w:rPr>
        <w:t>National Vascular Registry</w:t>
      </w:r>
    </w:p>
    <w:p w14:paraId="000000B6" w14:textId="77777777" w:rsidR="00EA7E1D" w:rsidRDefault="009B17C1">
      <w:pPr>
        <w:numPr>
          <w:ilvl w:val="1"/>
          <w:numId w:val="2"/>
        </w:numPr>
        <w:pBdr>
          <w:top w:val="nil"/>
          <w:left w:val="nil"/>
          <w:bottom w:val="nil"/>
          <w:right w:val="nil"/>
          <w:between w:val="nil"/>
        </w:pBdr>
        <w:spacing w:after="0"/>
        <w:rPr>
          <w:color w:val="A6A6A6"/>
        </w:rPr>
      </w:pPr>
      <w:r>
        <w:rPr>
          <w:color w:val="A6A6A6"/>
        </w:rPr>
        <w:t>National Vascular Registry Audit</w:t>
      </w:r>
    </w:p>
    <w:p w14:paraId="000000B7" w14:textId="77777777" w:rsidR="00EA7E1D" w:rsidRDefault="009B17C1">
      <w:pPr>
        <w:numPr>
          <w:ilvl w:val="0"/>
          <w:numId w:val="2"/>
        </w:numPr>
        <w:pBdr>
          <w:top w:val="nil"/>
          <w:left w:val="nil"/>
          <w:bottom w:val="nil"/>
          <w:right w:val="nil"/>
          <w:between w:val="nil"/>
        </w:pBdr>
        <w:spacing w:after="0"/>
        <w:rPr>
          <w:color w:val="A6A6A6"/>
        </w:rPr>
      </w:pPr>
      <w:r>
        <w:rPr>
          <w:color w:val="A6A6A6"/>
        </w:rPr>
        <w:t>Others:</w:t>
      </w:r>
    </w:p>
    <w:p w14:paraId="000000B8" w14:textId="77777777" w:rsidR="00EA7E1D" w:rsidRDefault="009B17C1">
      <w:pPr>
        <w:numPr>
          <w:ilvl w:val="1"/>
          <w:numId w:val="2"/>
        </w:numPr>
        <w:pBdr>
          <w:top w:val="nil"/>
          <w:left w:val="nil"/>
          <w:bottom w:val="nil"/>
          <w:right w:val="nil"/>
          <w:between w:val="nil"/>
        </w:pBdr>
        <w:spacing w:after="0"/>
        <w:rPr>
          <w:color w:val="A6A6A6"/>
        </w:rPr>
      </w:pPr>
      <w:r>
        <w:rPr>
          <w:color w:val="A6A6A6"/>
        </w:rPr>
        <w:t>Diagnostic Imaging Dataset</w:t>
      </w:r>
    </w:p>
    <w:p w14:paraId="000000B9" w14:textId="77777777" w:rsidR="00EA7E1D" w:rsidRDefault="009B17C1">
      <w:pPr>
        <w:numPr>
          <w:ilvl w:val="1"/>
          <w:numId w:val="2"/>
        </w:numPr>
        <w:pBdr>
          <w:top w:val="nil"/>
          <w:left w:val="nil"/>
          <w:bottom w:val="nil"/>
          <w:right w:val="nil"/>
          <w:between w:val="nil"/>
        </w:pBdr>
        <w:spacing w:after="0"/>
        <w:rPr>
          <w:color w:val="A6A6A6"/>
        </w:rPr>
      </w:pPr>
      <w:r>
        <w:rPr>
          <w:color w:val="A6A6A6"/>
        </w:rPr>
        <w:t>Improving Access to Psychological Therapies (IAPT)</w:t>
      </w:r>
    </w:p>
    <w:p w14:paraId="000000BA" w14:textId="77777777" w:rsidR="00EA7E1D" w:rsidRDefault="009B17C1">
      <w:pPr>
        <w:numPr>
          <w:ilvl w:val="1"/>
          <w:numId w:val="2"/>
        </w:numPr>
        <w:pBdr>
          <w:top w:val="nil"/>
          <w:left w:val="nil"/>
          <w:bottom w:val="nil"/>
          <w:right w:val="nil"/>
          <w:between w:val="nil"/>
        </w:pBdr>
        <w:spacing w:after="0"/>
        <w:rPr>
          <w:color w:val="A6A6A6"/>
        </w:rPr>
      </w:pPr>
      <w:r>
        <w:rPr>
          <w:color w:val="A6A6A6"/>
        </w:rPr>
        <w:t>Maternity Services Data Set</w:t>
      </w:r>
    </w:p>
    <w:p w14:paraId="000000BB" w14:textId="77777777" w:rsidR="00EA7E1D" w:rsidRDefault="009B17C1">
      <w:pPr>
        <w:numPr>
          <w:ilvl w:val="1"/>
          <w:numId w:val="2"/>
        </w:numPr>
        <w:pBdr>
          <w:top w:val="nil"/>
          <w:left w:val="nil"/>
          <w:bottom w:val="nil"/>
          <w:right w:val="nil"/>
          <w:between w:val="nil"/>
        </w:pBdr>
        <w:spacing w:after="0"/>
        <w:rPr>
          <w:color w:val="A6A6A6"/>
        </w:rPr>
      </w:pPr>
      <w:r>
        <w:rPr>
          <w:color w:val="A6A6A6"/>
        </w:rPr>
        <w:t>Mental Health Services Data Set</w:t>
      </w:r>
    </w:p>
    <w:p w14:paraId="000000BC" w14:textId="77777777" w:rsidR="00EA7E1D" w:rsidRDefault="009B17C1">
      <w:pPr>
        <w:numPr>
          <w:ilvl w:val="1"/>
          <w:numId w:val="2"/>
        </w:numPr>
        <w:pBdr>
          <w:top w:val="nil"/>
          <w:left w:val="nil"/>
          <w:bottom w:val="nil"/>
          <w:right w:val="nil"/>
          <w:between w:val="nil"/>
        </w:pBdr>
        <w:spacing w:after="0"/>
        <w:rPr>
          <w:color w:val="A6A6A6"/>
        </w:rPr>
      </w:pPr>
      <w:r>
        <w:rPr>
          <w:color w:val="A6A6A6"/>
        </w:rPr>
        <w:t>Mental Health of Children and Young People</w:t>
      </w:r>
    </w:p>
    <w:p w14:paraId="000000BD" w14:textId="77777777" w:rsidR="00EA7E1D" w:rsidRDefault="009B17C1">
      <w:pPr>
        <w:numPr>
          <w:ilvl w:val="1"/>
          <w:numId w:val="2"/>
        </w:numPr>
        <w:pBdr>
          <w:top w:val="nil"/>
          <w:left w:val="nil"/>
          <w:bottom w:val="nil"/>
          <w:right w:val="nil"/>
          <w:between w:val="nil"/>
        </w:pBdr>
        <w:rPr>
          <w:color w:val="A6A6A6"/>
        </w:rPr>
      </w:pPr>
      <w:r>
        <w:rPr>
          <w:color w:val="A6A6A6"/>
        </w:rPr>
        <w:t>Patient Reported Outcome Measures (PROMs)</w:t>
      </w:r>
    </w:p>
    <w:p w14:paraId="000000BE" w14:textId="77777777" w:rsidR="00EA7E1D" w:rsidRDefault="009B17C1">
      <w:pPr>
        <w:pStyle w:val="Heading3"/>
      </w:pPr>
      <w:r>
        <w:lastRenderedPageBreak/>
        <w:t>Secure Anonymised Information Linkage Databank (SAIL) for Wales</w:t>
      </w:r>
    </w:p>
    <w:p w14:paraId="000000BF"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C0" w14:textId="77777777" w:rsidR="00EA7E1D" w:rsidRDefault="00060E24">
      <w:pPr>
        <w:numPr>
          <w:ilvl w:val="1"/>
          <w:numId w:val="2"/>
        </w:numPr>
        <w:pBdr>
          <w:top w:val="nil"/>
          <w:left w:val="nil"/>
          <w:bottom w:val="nil"/>
          <w:right w:val="nil"/>
          <w:between w:val="nil"/>
        </w:pBdr>
        <w:spacing w:after="0"/>
        <w:rPr>
          <w:color w:val="000000"/>
        </w:rPr>
      </w:pPr>
      <w:sdt>
        <w:sdtPr>
          <w:tag w:val="goog_rdk_20"/>
          <w:id w:val="890242273"/>
        </w:sdtPr>
        <w:sdtEndPr/>
        <w:sdtContent>
          <w:commentRangeStart w:id="87"/>
        </w:sdtContent>
      </w:sdt>
      <w:r w:rsidR="009B17C1">
        <w:rPr>
          <w:color w:val="000000"/>
        </w:rPr>
        <w:t>Welsh Longitudinal General Practice (GPCD) - daily COVID codes only.</w:t>
      </w:r>
      <w:commentRangeEnd w:id="87"/>
      <w:r w:rsidR="009B17C1">
        <w:commentReference w:id="87"/>
      </w:r>
    </w:p>
    <w:p w14:paraId="000000C1" w14:textId="77777777" w:rsidR="00EA7E1D" w:rsidRDefault="009B17C1">
      <w:pPr>
        <w:numPr>
          <w:ilvl w:val="1"/>
          <w:numId w:val="2"/>
        </w:numPr>
        <w:pBdr>
          <w:top w:val="nil"/>
          <w:left w:val="nil"/>
          <w:bottom w:val="nil"/>
          <w:right w:val="nil"/>
          <w:between w:val="nil"/>
        </w:pBdr>
        <w:spacing w:after="0"/>
      </w:pPr>
      <w:r>
        <w:rPr>
          <w:color w:val="000000"/>
        </w:rPr>
        <w:t>Welsh Longitudinal General Practice (WLGP)</w:t>
      </w:r>
    </w:p>
    <w:p w14:paraId="000000C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C3" w14:textId="77777777" w:rsidR="00EA7E1D" w:rsidRDefault="009B17C1">
      <w:pPr>
        <w:numPr>
          <w:ilvl w:val="1"/>
          <w:numId w:val="2"/>
        </w:numPr>
        <w:pBdr>
          <w:top w:val="nil"/>
          <w:left w:val="nil"/>
          <w:bottom w:val="nil"/>
          <w:right w:val="nil"/>
          <w:between w:val="nil"/>
        </w:pBdr>
        <w:spacing w:after="0"/>
      </w:pPr>
      <w:r>
        <w:rPr>
          <w:color w:val="000000"/>
        </w:rPr>
        <w:t>Critical Care Dataset (CCDS)</w:t>
      </w:r>
    </w:p>
    <w:p w14:paraId="000000C4" w14:textId="77777777" w:rsidR="00EA7E1D" w:rsidRDefault="00060E24">
      <w:pPr>
        <w:numPr>
          <w:ilvl w:val="1"/>
          <w:numId w:val="2"/>
        </w:numPr>
        <w:pBdr>
          <w:top w:val="nil"/>
          <w:left w:val="nil"/>
          <w:bottom w:val="nil"/>
          <w:right w:val="nil"/>
          <w:between w:val="nil"/>
        </w:pBdr>
        <w:spacing w:after="0"/>
        <w:rPr>
          <w:color w:val="000000"/>
        </w:rPr>
      </w:pPr>
      <w:sdt>
        <w:sdtPr>
          <w:tag w:val="goog_rdk_21"/>
          <w:id w:val="-1369909429"/>
        </w:sdtPr>
        <w:sdtEndPr/>
        <w:sdtContent>
          <w:commentRangeStart w:id="88"/>
        </w:sdtContent>
      </w:sdt>
      <w:r w:rsidR="009B17C1">
        <w:rPr>
          <w:color w:val="000000"/>
        </w:rPr>
        <w:t>Emergency Department Dataset Daily (EDDD)</w:t>
      </w:r>
      <w:commentRangeEnd w:id="88"/>
      <w:r w:rsidR="009B17C1">
        <w:commentReference w:id="88"/>
      </w:r>
    </w:p>
    <w:p w14:paraId="000000C5" w14:textId="77777777" w:rsidR="00EA7E1D" w:rsidRDefault="009B17C1">
      <w:pPr>
        <w:numPr>
          <w:ilvl w:val="1"/>
          <w:numId w:val="2"/>
        </w:numPr>
        <w:pBdr>
          <w:top w:val="nil"/>
          <w:left w:val="nil"/>
          <w:bottom w:val="nil"/>
          <w:right w:val="nil"/>
          <w:between w:val="nil"/>
        </w:pBdr>
        <w:spacing w:after="0"/>
      </w:pPr>
      <w:r>
        <w:rPr>
          <w:color w:val="000000"/>
        </w:rPr>
        <w:t>Emergency Department Dataset (EDDS)</w:t>
      </w:r>
    </w:p>
    <w:p w14:paraId="000000C6" w14:textId="77777777" w:rsidR="00EA7E1D" w:rsidRDefault="009B17C1">
      <w:pPr>
        <w:numPr>
          <w:ilvl w:val="1"/>
          <w:numId w:val="2"/>
        </w:numPr>
        <w:pBdr>
          <w:top w:val="nil"/>
          <w:left w:val="nil"/>
          <w:bottom w:val="nil"/>
          <w:right w:val="nil"/>
          <w:between w:val="nil"/>
        </w:pBdr>
        <w:spacing w:after="0"/>
      </w:pPr>
      <w:r>
        <w:rPr>
          <w:color w:val="000000"/>
        </w:rPr>
        <w:t>Outpatient Dataset for Wales (OPDW)</w:t>
      </w:r>
    </w:p>
    <w:p w14:paraId="000000C7" w14:textId="77777777" w:rsidR="00EA7E1D" w:rsidRDefault="009B17C1">
      <w:pPr>
        <w:numPr>
          <w:ilvl w:val="1"/>
          <w:numId w:val="2"/>
        </w:numPr>
        <w:pBdr>
          <w:top w:val="nil"/>
          <w:left w:val="nil"/>
          <w:bottom w:val="nil"/>
          <w:right w:val="nil"/>
          <w:between w:val="nil"/>
        </w:pBdr>
        <w:spacing w:after="0"/>
      </w:pPr>
      <w:r>
        <w:rPr>
          <w:color w:val="000000"/>
        </w:rPr>
        <w:t>Outpatient Referral Dataset (OPRD)</w:t>
      </w:r>
    </w:p>
    <w:p w14:paraId="000000C8" w14:textId="77777777" w:rsidR="00EA7E1D" w:rsidRDefault="009B17C1">
      <w:pPr>
        <w:numPr>
          <w:ilvl w:val="1"/>
          <w:numId w:val="2"/>
        </w:numPr>
        <w:pBdr>
          <w:top w:val="nil"/>
          <w:left w:val="nil"/>
          <w:bottom w:val="nil"/>
          <w:right w:val="nil"/>
          <w:between w:val="nil"/>
        </w:pBdr>
        <w:spacing w:after="0"/>
      </w:pPr>
      <w:r>
        <w:rPr>
          <w:color w:val="000000"/>
        </w:rPr>
        <w:t>Patient Episode Dataset for Wales (PEDW)</w:t>
      </w:r>
    </w:p>
    <w:p w14:paraId="000000C9" w14:textId="77777777" w:rsidR="00EA7E1D" w:rsidRDefault="009B17C1">
      <w:pPr>
        <w:numPr>
          <w:ilvl w:val="0"/>
          <w:numId w:val="2"/>
        </w:numPr>
        <w:pBdr>
          <w:top w:val="nil"/>
          <w:left w:val="nil"/>
          <w:bottom w:val="nil"/>
          <w:right w:val="nil"/>
          <w:between w:val="nil"/>
        </w:pBdr>
        <w:spacing w:after="0"/>
      </w:pPr>
      <w:r>
        <w:rPr>
          <w:color w:val="000000"/>
        </w:rPr>
        <w:t>COVID testing:</w:t>
      </w:r>
    </w:p>
    <w:p w14:paraId="000000CA" w14:textId="77777777" w:rsidR="00EA7E1D" w:rsidRDefault="009B17C1">
      <w:pPr>
        <w:numPr>
          <w:ilvl w:val="1"/>
          <w:numId w:val="2"/>
        </w:numPr>
        <w:pBdr>
          <w:top w:val="nil"/>
          <w:left w:val="nil"/>
          <w:bottom w:val="nil"/>
          <w:right w:val="nil"/>
          <w:between w:val="nil"/>
        </w:pBdr>
        <w:spacing w:after="0"/>
      </w:pPr>
      <w:r>
        <w:rPr>
          <w:color w:val="000000"/>
        </w:rPr>
        <w:t xml:space="preserve">PATD: </w:t>
      </w:r>
      <w:r>
        <w:rPr>
          <w:color w:val="000000"/>
        </w:rPr>
        <w:tab/>
        <w:t>COVID-19 Test Results (Laboratory Information Management System</w:t>
      </w:r>
      <w:r>
        <w:rPr>
          <w:color w:val="000000"/>
        </w:rPr>
        <w:br/>
        <w:t xml:space="preserve">               </w:t>
      </w:r>
      <w:proofErr w:type="gramStart"/>
      <w:r>
        <w:rPr>
          <w:color w:val="000000"/>
        </w:rPr>
        <w:t xml:space="preserve">   [</w:t>
      </w:r>
      <w:proofErr w:type="gramEnd"/>
      <w:r>
        <w:rPr>
          <w:color w:val="000000"/>
        </w:rPr>
        <w:t>Pillar 1&amp;2 NHS/Lighthouse Labs Results &amp; Pillar 3 Antibody Results])</w:t>
      </w:r>
    </w:p>
    <w:p w14:paraId="000000CB" w14:textId="77777777" w:rsidR="00EA7E1D" w:rsidRDefault="009B17C1">
      <w:pPr>
        <w:numPr>
          <w:ilvl w:val="1"/>
          <w:numId w:val="2"/>
        </w:numPr>
        <w:pBdr>
          <w:top w:val="nil"/>
          <w:left w:val="nil"/>
          <w:bottom w:val="nil"/>
          <w:right w:val="nil"/>
          <w:between w:val="nil"/>
        </w:pBdr>
        <w:spacing w:after="0"/>
      </w:pPr>
      <w:r>
        <w:rPr>
          <w:color w:val="000000"/>
        </w:rPr>
        <w:t xml:space="preserve">CTTP: </w:t>
      </w:r>
      <w:r>
        <w:rPr>
          <w:color w:val="000000"/>
        </w:rPr>
        <w:tab/>
        <w:t>COVID-19 Test, Trace and Protect</w:t>
      </w:r>
    </w:p>
    <w:p w14:paraId="000000CC" w14:textId="77777777" w:rsidR="00EA7E1D" w:rsidRDefault="009B17C1">
      <w:pPr>
        <w:numPr>
          <w:ilvl w:val="1"/>
          <w:numId w:val="2"/>
        </w:numPr>
        <w:pBdr>
          <w:top w:val="nil"/>
          <w:left w:val="nil"/>
          <w:bottom w:val="nil"/>
          <w:right w:val="nil"/>
          <w:between w:val="nil"/>
        </w:pBdr>
        <w:spacing w:after="0"/>
      </w:pPr>
      <w:r>
        <w:rPr>
          <w:color w:val="000000"/>
        </w:rPr>
        <w:t xml:space="preserve">CVSP: </w:t>
      </w:r>
      <w:r>
        <w:rPr>
          <w:color w:val="000000"/>
        </w:rPr>
        <w:tab/>
        <w:t>COVID-19 Shielded People List</w:t>
      </w:r>
    </w:p>
    <w:p w14:paraId="000000CD" w14:textId="77777777" w:rsidR="00EA7E1D" w:rsidRDefault="009B17C1">
      <w:pPr>
        <w:numPr>
          <w:ilvl w:val="1"/>
          <w:numId w:val="2"/>
        </w:numPr>
        <w:pBdr>
          <w:top w:val="nil"/>
          <w:left w:val="nil"/>
          <w:bottom w:val="nil"/>
          <w:right w:val="nil"/>
          <w:between w:val="nil"/>
        </w:pBdr>
        <w:spacing w:after="0"/>
      </w:pPr>
      <w:r>
        <w:rPr>
          <w:color w:val="000000"/>
        </w:rPr>
        <w:t xml:space="preserve">CVSD: </w:t>
      </w:r>
      <w:r>
        <w:rPr>
          <w:color w:val="000000"/>
        </w:rPr>
        <w:tab/>
        <w:t xml:space="preserve">COVID-19 Sequence Data </w:t>
      </w:r>
    </w:p>
    <w:p w14:paraId="000000CE" w14:textId="77777777" w:rsidR="00EA7E1D" w:rsidRDefault="009B17C1">
      <w:pPr>
        <w:numPr>
          <w:ilvl w:val="1"/>
          <w:numId w:val="2"/>
        </w:numPr>
        <w:pBdr>
          <w:top w:val="nil"/>
          <w:left w:val="nil"/>
          <w:bottom w:val="nil"/>
          <w:right w:val="nil"/>
          <w:between w:val="nil"/>
        </w:pBdr>
        <w:spacing w:after="0"/>
      </w:pPr>
      <w:r>
        <w:rPr>
          <w:color w:val="000000"/>
        </w:rPr>
        <w:t xml:space="preserve">CVVD: </w:t>
      </w:r>
      <w:r>
        <w:rPr>
          <w:color w:val="000000"/>
        </w:rPr>
        <w:tab/>
        <w:t>Covid Vaccination Dataset</w:t>
      </w:r>
    </w:p>
    <w:p w14:paraId="000000CF" w14:textId="77777777" w:rsidR="00EA7E1D" w:rsidRDefault="009B17C1">
      <w:pPr>
        <w:numPr>
          <w:ilvl w:val="0"/>
          <w:numId w:val="2"/>
        </w:numPr>
        <w:pBdr>
          <w:top w:val="nil"/>
          <w:left w:val="nil"/>
          <w:bottom w:val="nil"/>
          <w:right w:val="nil"/>
          <w:between w:val="nil"/>
        </w:pBdr>
        <w:spacing w:after="0"/>
      </w:pPr>
      <w:r>
        <w:rPr>
          <w:color w:val="000000"/>
        </w:rPr>
        <w:t>Death registers:</w:t>
      </w:r>
    </w:p>
    <w:p w14:paraId="000000D0" w14:textId="77777777" w:rsidR="00EA7E1D" w:rsidRDefault="009B17C1">
      <w:pPr>
        <w:numPr>
          <w:ilvl w:val="1"/>
          <w:numId w:val="2"/>
        </w:numPr>
        <w:pBdr>
          <w:top w:val="nil"/>
          <w:left w:val="nil"/>
          <w:bottom w:val="nil"/>
          <w:right w:val="nil"/>
          <w:between w:val="nil"/>
        </w:pBdr>
        <w:spacing w:after="0"/>
      </w:pPr>
      <w:r>
        <w:rPr>
          <w:color w:val="000000"/>
        </w:rPr>
        <w:t xml:space="preserve">ADDD: </w:t>
      </w:r>
      <w:r>
        <w:rPr>
          <w:color w:val="000000"/>
        </w:rPr>
        <w:tab/>
        <w:t>Annual District Death Daily (ONS Deaths)</w:t>
      </w:r>
    </w:p>
    <w:p w14:paraId="000000D1" w14:textId="77777777" w:rsidR="00EA7E1D" w:rsidRDefault="009B17C1">
      <w:pPr>
        <w:numPr>
          <w:ilvl w:val="1"/>
          <w:numId w:val="2"/>
        </w:numPr>
        <w:pBdr>
          <w:top w:val="nil"/>
          <w:left w:val="nil"/>
          <w:bottom w:val="nil"/>
          <w:right w:val="nil"/>
          <w:between w:val="nil"/>
        </w:pBdr>
        <w:spacing w:after="0"/>
      </w:pPr>
      <w:r>
        <w:rPr>
          <w:color w:val="000000"/>
        </w:rPr>
        <w:t xml:space="preserve">ADDE: </w:t>
      </w:r>
      <w:r>
        <w:rPr>
          <w:color w:val="000000"/>
        </w:rPr>
        <w:tab/>
        <w:t>Annual District Death Extract (ONS Deaths)</w:t>
      </w:r>
    </w:p>
    <w:p w14:paraId="000000D2" w14:textId="77777777" w:rsidR="00EA7E1D" w:rsidRDefault="009B17C1">
      <w:pPr>
        <w:numPr>
          <w:ilvl w:val="1"/>
          <w:numId w:val="2"/>
        </w:numPr>
        <w:pBdr>
          <w:top w:val="nil"/>
          <w:left w:val="nil"/>
          <w:bottom w:val="nil"/>
          <w:right w:val="nil"/>
          <w:between w:val="nil"/>
        </w:pBdr>
        <w:spacing w:after="0"/>
      </w:pPr>
      <w:r>
        <w:rPr>
          <w:color w:val="000000"/>
        </w:rPr>
        <w:t xml:space="preserve">CDDS: </w:t>
      </w:r>
      <w:r>
        <w:rPr>
          <w:color w:val="000000"/>
        </w:rPr>
        <w:tab/>
        <w:t>COVID-19 Consolidated Deaths</w:t>
      </w:r>
    </w:p>
    <w:p w14:paraId="000000D3" w14:textId="77777777" w:rsidR="00EA7E1D" w:rsidRDefault="009B17C1">
      <w:pPr>
        <w:numPr>
          <w:ilvl w:val="0"/>
          <w:numId w:val="2"/>
        </w:numPr>
        <w:pBdr>
          <w:top w:val="nil"/>
          <w:left w:val="nil"/>
          <w:bottom w:val="nil"/>
          <w:right w:val="nil"/>
          <w:between w:val="nil"/>
        </w:pBdr>
        <w:spacing w:after="0"/>
      </w:pPr>
      <w:r>
        <w:rPr>
          <w:color w:val="000000"/>
        </w:rPr>
        <w:t>ITU:</w:t>
      </w:r>
    </w:p>
    <w:p w14:paraId="000000D4" w14:textId="77777777" w:rsidR="00EA7E1D" w:rsidRDefault="009B17C1">
      <w:pPr>
        <w:numPr>
          <w:ilvl w:val="1"/>
          <w:numId w:val="2"/>
        </w:numPr>
        <w:pBdr>
          <w:top w:val="nil"/>
          <w:left w:val="nil"/>
          <w:bottom w:val="nil"/>
          <w:right w:val="nil"/>
          <w:between w:val="nil"/>
        </w:pBdr>
        <w:spacing w:after="0"/>
      </w:pPr>
      <w:r>
        <w:rPr>
          <w:color w:val="000000"/>
        </w:rPr>
        <w:t xml:space="preserve">ICCD: </w:t>
      </w:r>
      <w:r>
        <w:rPr>
          <w:color w:val="000000"/>
        </w:rPr>
        <w:tab/>
        <w:t xml:space="preserve">ICNARC – Intensive Care National Audit &amp; Research Centre </w:t>
      </w:r>
      <w:r>
        <w:rPr>
          <w:color w:val="000000"/>
        </w:rPr>
        <w:br/>
        <w:t xml:space="preserve">              </w:t>
      </w:r>
      <w:proofErr w:type="gramStart"/>
      <w:r>
        <w:rPr>
          <w:color w:val="000000"/>
        </w:rPr>
        <w:t xml:space="preserve">   (</w:t>
      </w:r>
      <w:proofErr w:type="gramEnd"/>
      <w:r>
        <w:rPr>
          <w:color w:val="000000"/>
        </w:rPr>
        <w:t>COVID-19 only admissions)</w:t>
      </w:r>
    </w:p>
    <w:p w14:paraId="000000D5" w14:textId="77777777" w:rsidR="00EA7E1D" w:rsidRDefault="009B17C1">
      <w:pPr>
        <w:numPr>
          <w:ilvl w:val="1"/>
          <w:numId w:val="2"/>
        </w:numPr>
        <w:pBdr>
          <w:top w:val="nil"/>
          <w:left w:val="nil"/>
          <w:bottom w:val="nil"/>
          <w:right w:val="nil"/>
          <w:between w:val="nil"/>
        </w:pBdr>
        <w:spacing w:after="0"/>
      </w:pPr>
      <w:r>
        <w:rPr>
          <w:color w:val="000000"/>
        </w:rPr>
        <w:t xml:space="preserve">ICNC: </w:t>
      </w:r>
      <w:r>
        <w:rPr>
          <w:color w:val="000000"/>
        </w:rPr>
        <w:tab/>
        <w:t xml:space="preserve">ICNARC – Intensive Care National Audit &amp; Research Centre </w:t>
      </w:r>
      <w:r>
        <w:rPr>
          <w:color w:val="000000"/>
        </w:rPr>
        <w:br/>
        <w:t xml:space="preserve">              </w:t>
      </w:r>
      <w:proofErr w:type="gramStart"/>
      <w:r>
        <w:rPr>
          <w:color w:val="000000"/>
        </w:rPr>
        <w:t xml:space="preserve">   (</w:t>
      </w:r>
      <w:proofErr w:type="gramEnd"/>
      <w:r>
        <w:rPr>
          <w:color w:val="000000"/>
        </w:rPr>
        <w:t>All admissions)</w:t>
      </w:r>
    </w:p>
    <w:p w14:paraId="000000D6" w14:textId="77777777" w:rsidR="00EA7E1D" w:rsidRDefault="009B17C1">
      <w:pPr>
        <w:numPr>
          <w:ilvl w:val="0"/>
          <w:numId w:val="2"/>
        </w:numPr>
        <w:pBdr>
          <w:top w:val="nil"/>
          <w:left w:val="nil"/>
          <w:bottom w:val="nil"/>
          <w:right w:val="nil"/>
          <w:between w:val="nil"/>
        </w:pBdr>
        <w:spacing w:after="0"/>
      </w:pPr>
      <w:r>
        <w:rPr>
          <w:color w:val="000000"/>
        </w:rPr>
        <w:t>Prescribing/ Dispensing</w:t>
      </w:r>
      <w:r>
        <w:rPr>
          <w:color w:val="000000"/>
        </w:rPr>
        <w:tab/>
      </w:r>
    </w:p>
    <w:p w14:paraId="000000D7" w14:textId="77777777" w:rsidR="00EA7E1D" w:rsidRDefault="009B17C1">
      <w:pPr>
        <w:numPr>
          <w:ilvl w:val="1"/>
          <w:numId w:val="2"/>
        </w:numPr>
        <w:pBdr>
          <w:top w:val="nil"/>
          <w:left w:val="nil"/>
          <w:bottom w:val="nil"/>
          <w:right w:val="nil"/>
          <w:between w:val="nil"/>
        </w:pBdr>
        <w:spacing w:after="0"/>
      </w:pPr>
      <w:r>
        <w:rPr>
          <w:color w:val="000000"/>
        </w:rPr>
        <w:t>Wales Dispensing Dataset (WDDS)</w:t>
      </w:r>
    </w:p>
    <w:p w14:paraId="000000D8" w14:textId="77777777" w:rsidR="00EA7E1D" w:rsidRDefault="00060E24">
      <w:pPr>
        <w:numPr>
          <w:ilvl w:val="0"/>
          <w:numId w:val="2"/>
        </w:numPr>
        <w:pBdr>
          <w:top w:val="nil"/>
          <w:left w:val="nil"/>
          <w:bottom w:val="nil"/>
          <w:right w:val="nil"/>
          <w:between w:val="nil"/>
        </w:pBdr>
        <w:spacing w:after="0"/>
        <w:rPr>
          <w:color w:val="000000"/>
        </w:rPr>
      </w:pPr>
      <w:sdt>
        <w:sdtPr>
          <w:tag w:val="goog_rdk_22"/>
          <w:id w:val="227040944"/>
        </w:sdtPr>
        <w:sdtEndPr/>
        <w:sdtContent>
          <w:commentRangeStart w:id="89"/>
        </w:sdtContent>
      </w:sdt>
      <w:r w:rsidR="009B17C1">
        <w:rPr>
          <w:color w:val="000000"/>
        </w:rPr>
        <w:t>NICOR CVD audits</w:t>
      </w:r>
      <w:r w:rsidR="009B17C1">
        <w:rPr>
          <w:color w:val="000000"/>
        </w:rPr>
        <w:tab/>
      </w:r>
    </w:p>
    <w:p w14:paraId="000000D9" w14:textId="77777777" w:rsidR="00EA7E1D" w:rsidRDefault="009B17C1">
      <w:pPr>
        <w:numPr>
          <w:ilvl w:val="1"/>
          <w:numId w:val="2"/>
        </w:numPr>
        <w:pBdr>
          <w:top w:val="nil"/>
          <w:left w:val="nil"/>
          <w:bottom w:val="nil"/>
          <w:right w:val="nil"/>
          <w:between w:val="nil"/>
        </w:pBdr>
        <w:spacing w:after="0"/>
      </w:pPr>
      <w:r>
        <w:rPr>
          <w:color w:val="000000"/>
        </w:rPr>
        <w:t>NICOR Audits and Registers (NICO)</w:t>
      </w:r>
    </w:p>
    <w:p w14:paraId="000000DA" w14:textId="77777777" w:rsidR="00EA7E1D" w:rsidRDefault="009B17C1">
      <w:pPr>
        <w:numPr>
          <w:ilvl w:val="0"/>
          <w:numId w:val="2"/>
        </w:numPr>
        <w:pBdr>
          <w:top w:val="nil"/>
          <w:left w:val="nil"/>
          <w:bottom w:val="nil"/>
          <w:right w:val="nil"/>
          <w:between w:val="nil"/>
        </w:pBdr>
        <w:spacing w:after="0"/>
      </w:pPr>
      <w:r>
        <w:rPr>
          <w:color w:val="000000"/>
        </w:rPr>
        <w:t>Stroke audit</w:t>
      </w:r>
      <w:r>
        <w:rPr>
          <w:color w:val="000000"/>
        </w:rPr>
        <w:tab/>
      </w:r>
    </w:p>
    <w:p w14:paraId="000000DB" w14:textId="77777777" w:rsidR="00EA7E1D" w:rsidRDefault="009B17C1">
      <w:pPr>
        <w:numPr>
          <w:ilvl w:val="1"/>
          <w:numId w:val="2"/>
        </w:numPr>
        <w:pBdr>
          <w:top w:val="nil"/>
          <w:left w:val="nil"/>
          <w:bottom w:val="nil"/>
          <w:right w:val="nil"/>
          <w:between w:val="nil"/>
        </w:pBdr>
        <w:spacing w:after="0"/>
      </w:pPr>
      <w:r>
        <w:rPr>
          <w:color w:val="000000"/>
        </w:rPr>
        <w:t>HQIP Stroke Audit (HQIP)</w:t>
      </w:r>
    </w:p>
    <w:p w14:paraId="000000DC" w14:textId="77777777" w:rsidR="00EA7E1D" w:rsidRDefault="009B17C1">
      <w:pPr>
        <w:numPr>
          <w:ilvl w:val="0"/>
          <w:numId w:val="2"/>
        </w:numPr>
        <w:pBdr>
          <w:top w:val="nil"/>
          <w:left w:val="nil"/>
          <w:bottom w:val="nil"/>
          <w:right w:val="nil"/>
          <w:between w:val="nil"/>
        </w:pBdr>
        <w:spacing w:after="0"/>
      </w:pPr>
      <w:r>
        <w:rPr>
          <w:color w:val="000000"/>
        </w:rPr>
        <w:t>National Vascular Registry</w:t>
      </w:r>
    </w:p>
    <w:p w14:paraId="000000DD" w14:textId="77777777" w:rsidR="00EA7E1D" w:rsidRDefault="009B17C1">
      <w:pPr>
        <w:numPr>
          <w:ilvl w:val="1"/>
          <w:numId w:val="2"/>
        </w:numPr>
        <w:pBdr>
          <w:top w:val="nil"/>
          <w:left w:val="nil"/>
          <w:bottom w:val="nil"/>
          <w:right w:val="nil"/>
          <w:between w:val="nil"/>
        </w:pBdr>
        <w:spacing w:after="0"/>
        <w:rPr>
          <w:color w:val="000000"/>
        </w:rPr>
      </w:pPr>
      <w:r>
        <w:rPr>
          <w:color w:val="000000"/>
        </w:rPr>
        <w:t>National Vascular Registry (NVR)</w:t>
      </w:r>
      <w:commentRangeEnd w:id="89"/>
      <w:r>
        <w:commentReference w:id="89"/>
      </w:r>
    </w:p>
    <w:p w14:paraId="000000DE" w14:textId="77777777" w:rsidR="00EA7E1D" w:rsidRDefault="009B17C1">
      <w:pPr>
        <w:numPr>
          <w:ilvl w:val="0"/>
          <w:numId w:val="2"/>
        </w:numPr>
        <w:pBdr>
          <w:top w:val="nil"/>
          <w:left w:val="nil"/>
          <w:bottom w:val="nil"/>
          <w:right w:val="nil"/>
          <w:between w:val="nil"/>
        </w:pBdr>
        <w:spacing w:after="0"/>
      </w:pPr>
      <w:r>
        <w:rPr>
          <w:color w:val="000000"/>
        </w:rPr>
        <w:t>Others:</w:t>
      </w:r>
    </w:p>
    <w:p w14:paraId="000000DF" w14:textId="77777777" w:rsidR="00EA7E1D" w:rsidRDefault="00060E24">
      <w:pPr>
        <w:numPr>
          <w:ilvl w:val="1"/>
          <w:numId w:val="2"/>
        </w:numPr>
        <w:pBdr>
          <w:top w:val="nil"/>
          <w:left w:val="nil"/>
          <w:bottom w:val="nil"/>
          <w:right w:val="nil"/>
          <w:between w:val="nil"/>
        </w:pBdr>
        <w:spacing w:after="0"/>
        <w:rPr>
          <w:color w:val="A6A6A6"/>
        </w:rPr>
      </w:pPr>
      <w:sdt>
        <w:sdtPr>
          <w:tag w:val="goog_rdk_23"/>
          <w:id w:val="-1887714537"/>
        </w:sdtPr>
        <w:sdtEndPr/>
        <w:sdtContent>
          <w:commentRangeStart w:id="90"/>
        </w:sdtContent>
      </w:sdt>
      <w:r w:rsidR="009B17C1">
        <w:rPr>
          <w:color w:val="A6A6A6"/>
        </w:rPr>
        <w:t xml:space="preserve">ADBE: </w:t>
      </w:r>
      <w:r w:rsidR="009B17C1">
        <w:rPr>
          <w:color w:val="000000"/>
        </w:rPr>
        <w:tab/>
      </w:r>
      <w:r w:rsidR="009B17C1">
        <w:rPr>
          <w:color w:val="A6A6A6"/>
        </w:rPr>
        <w:t>Annual District Birth Extract</w:t>
      </w:r>
      <w:commentRangeEnd w:id="90"/>
      <w:r w:rsidR="009B17C1">
        <w:commentReference w:id="90"/>
      </w:r>
    </w:p>
    <w:p w14:paraId="000000E0" w14:textId="77777777" w:rsidR="00EA7E1D" w:rsidRDefault="00060E24">
      <w:pPr>
        <w:numPr>
          <w:ilvl w:val="1"/>
          <w:numId w:val="2"/>
        </w:numPr>
        <w:pBdr>
          <w:top w:val="nil"/>
          <w:left w:val="nil"/>
          <w:bottom w:val="nil"/>
          <w:right w:val="nil"/>
          <w:between w:val="nil"/>
        </w:pBdr>
        <w:spacing w:after="0"/>
        <w:rPr>
          <w:color w:val="A6A6A6"/>
        </w:rPr>
      </w:pPr>
      <w:sdt>
        <w:sdtPr>
          <w:tag w:val="goog_rdk_24"/>
          <w:id w:val="-547451655"/>
        </w:sdtPr>
        <w:sdtEndPr/>
        <w:sdtContent>
          <w:commentRangeStart w:id="91"/>
        </w:sdtContent>
      </w:sdt>
      <w:r w:rsidR="009B17C1">
        <w:rPr>
          <w:color w:val="A6A6A6"/>
        </w:rPr>
        <w:t xml:space="preserve">MIDS: </w:t>
      </w:r>
      <w:r w:rsidR="009B17C1">
        <w:rPr>
          <w:color w:val="000000"/>
        </w:rPr>
        <w:tab/>
      </w:r>
      <w:r w:rsidR="009B17C1">
        <w:rPr>
          <w:color w:val="A6A6A6"/>
        </w:rPr>
        <w:t>Maternity Indicators Dataset</w:t>
      </w:r>
      <w:commentRangeEnd w:id="91"/>
      <w:r w:rsidR="009B17C1">
        <w:commentReference w:id="91"/>
      </w:r>
    </w:p>
    <w:p w14:paraId="000000E1" w14:textId="77777777" w:rsidR="00EA7E1D" w:rsidRDefault="00060E24">
      <w:pPr>
        <w:numPr>
          <w:ilvl w:val="1"/>
          <w:numId w:val="2"/>
        </w:numPr>
        <w:pBdr>
          <w:top w:val="nil"/>
          <w:left w:val="nil"/>
          <w:bottom w:val="nil"/>
          <w:right w:val="nil"/>
          <w:between w:val="nil"/>
        </w:pBdr>
        <w:spacing w:after="0"/>
        <w:rPr>
          <w:color w:val="A6A6A6"/>
        </w:rPr>
      </w:pPr>
      <w:sdt>
        <w:sdtPr>
          <w:tag w:val="goog_rdk_25"/>
          <w:id w:val="-1913911470"/>
        </w:sdtPr>
        <w:sdtEndPr/>
        <w:sdtContent>
          <w:commentRangeStart w:id="92"/>
        </w:sdtContent>
      </w:sdt>
      <w:r w:rsidR="009B17C1">
        <w:rPr>
          <w:color w:val="A6A6A6"/>
        </w:rPr>
        <w:t xml:space="preserve">CARE: </w:t>
      </w:r>
      <w:r w:rsidR="009B17C1">
        <w:rPr>
          <w:color w:val="000000"/>
        </w:rPr>
        <w:tab/>
      </w:r>
      <w:r w:rsidR="009B17C1">
        <w:rPr>
          <w:color w:val="A6A6A6"/>
        </w:rPr>
        <w:t>Care Homes Index</w:t>
      </w:r>
      <w:commentRangeEnd w:id="92"/>
      <w:r w:rsidR="009B17C1">
        <w:commentReference w:id="92"/>
      </w:r>
    </w:p>
    <w:p w14:paraId="000000E2" w14:textId="77777777" w:rsidR="00EA7E1D" w:rsidRDefault="009B17C1">
      <w:pPr>
        <w:numPr>
          <w:ilvl w:val="1"/>
          <w:numId w:val="2"/>
        </w:numPr>
        <w:pBdr>
          <w:top w:val="nil"/>
          <w:left w:val="nil"/>
          <w:bottom w:val="nil"/>
          <w:right w:val="nil"/>
          <w:between w:val="nil"/>
        </w:pBdr>
        <w:spacing w:after="0"/>
      </w:pPr>
      <w:r>
        <w:rPr>
          <w:color w:val="000000"/>
        </w:rPr>
        <w:t xml:space="preserve">CENW: </w:t>
      </w:r>
      <w:r>
        <w:rPr>
          <w:color w:val="000000"/>
        </w:rPr>
        <w:tab/>
        <w:t xml:space="preserve">Office of National Statistics Census (2011) </w:t>
      </w:r>
    </w:p>
    <w:p w14:paraId="000000E3" w14:textId="77777777" w:rsidR="00EA7E1D" w:rsidRDefault="00060E24">
      <w:pPr>
        <w:numPr>
          <w:ilvl w:val="1"/>
          <w:numId w:val="2"/>
        </w:numPr>
        <w:pBdr>
          <w:top w:val="nil"/>
          <w:left w:val="nil"/>
          <w:bottom w:val="nil"/>
          <w:right w:val="nil"/>
          <w:between w:val="nil"/>
        </w:pBdr>
        <w:spacing w:after="0"/>
        <w:rPr>
          <w:color w:val="A6A6A6"/>
        </w:rPr>
      </w:pPr>
      <w:sdt>
        <w:sdtPr>
          <w:tag w:val="goog_rdk_26"/>
          <w:id w:val="1904638823"/>
        </w:sdtPr>
        <w:sdtEndPr/>
        <w:sdtContent>
          <w:commentRangeStart w:id="93"/>
        </w:sdtContent>
      </w:sdt>
      <w:r w:rsidR="009B17C1">
        <w:rPr>
          <w:color w:val="A6A6A6"/>
        </w:rPr>
        <w:t xml:space="preserve">RTTD: </w:t>
      </w:r>
      <w:r w:rsidR="009B17C1">
        <w:rPr>
          <w:color w:val="000000"/>
        </w:rPr>
        <w:tab/>
      </w:r>
      <w:r w:rsidR="009B17C1">
        <w:rPr>
          <w:color w:val="A6A6A6"/>
        </w:rPr>
        <w:t>Referral to Treatment Times</w:t>
      </w:r>
      <w:commentRangeEnd w:id="93"/>
      <w:r w:rsidR="009B17C1">
        <w:commentReference w:id="93"/>
      </w:r>
    </w:p>
    <w:p w14:paraId="000000E4" w14:textId="77777777" w:rsidR="00EA7E1D" w:rsidRDefault="00060E24">
      <w:pPr>
        <w:numPr>
          <w:ilvl w:val="1"/>
          <w:numId w:val="2"/>
        </w:numPr>
        <w:pBdr>
          <w:top w:val="nil"/>
          <w:left w:val="nil"/>
          <w:bottom w:val="nil"/>
          <w:right w:val="nil"/>
          <w:between w:val="nil"/>
        </w:pBdr>
        <w:spacing w:after="0"/>
        <w:rPr>
          <w:color w:val="A6A6A6"/>
        </w:rPr>
      </w:pPr>
      <w:sdt>
        <w:sdtPr>
          <w:tag w:val="goog_rdk_27"/>
          <w:id w:val="-2147338787"/>
        </w:sdtPr>
        <w:sdtEndPr/>
        <w:sdtContent>
          <w:commentRangeStart w:id="94"/>
        </w:sdtContent>
      </w:sdt>
      <w:r w:rsidR="009B17C1">
        <w:rPr>
          <w:color w:val="A6A6A6"/>
        </w:rPr>
        <w:t xml:space="preserve">SDEC: </w:t>
      </w:r>
      <w:r w:rsidR="009B17C1">
        <w:rPr>
          <w:color w:val="000000"/>
        </w:rPr>
        <w:tab/>
      </w:r>
      <w:r w:rsidR="009B17C1">
        <w:rPr>
          <w:color w:val="A6A6A6"/>
        </w:rPr>
        <w:t>SAIL Dementia e-Cohort</w:t>
      </w:r>
      <w:commentRangeEnd w:id="94"/>
      <w:r w:rsidR="009B17C1">
        <w:commentReference w:id="94"/>
      </w:r>
    </w:p>
    <w:p w14:paraId="000000E5" w14:textId="77777777" w:rsidR="00EA7E1D" w:rsidRDefault="009B17C1">
      <w:pPr>
        <w:numPr>
          <w:ilvl w:val="1"/>
          <w:numId w:val="2"/>
        </w:numPr>
        <w:pBdr>
          <w:top w:val="nil"/>
          <w:left w:val="nil"/>
          <w:bottom w:val="nil"/>
          <w:right w:val="nil"/>
          <w:between w:val="nil"/>
        </w:pBdr>
        <w:spacing w:after="0"/>
        <w:rPr>
          <w:color w:val="A6A6A6"/>
        </w:rPr>
      </w:pPr>
      <w:r>
        <w:rPr>
          <w:color w:val="A6A6A6"/>
        </w:rPr>
        <w:t xml:space="preserve">WASD: </w:t>
      </w:r>
      <w:r>
        <w:rPr>
          <w:color w:val="A6A6A6"/>
        </w:rPr>
        <w:tab/>
        <w:t>Welsh Ambulance Services NHS Trust</w:t>
      </w:r>
    </w:p>
    <w:p w14:paraId="000000E6" w14:textId="77777777" w:rsidR="00EA7E1D" w:rsidRDefault="009B17C1">
      <w:pPr>
        <w:numPr>
          <w:ilvl w:val="1"/>
          <w:numId w:val="2"/>
        </w:numPr>
        <w:pBdr>
          <w:top w:val="nil"/>
          <w:left w:val="nil"/>
          <w:bottom w:val="nil"/>
          <w:right w:val="nil"/>
          <w:between w:val="nil"/>
        </w:pBdr>
        <w:spacing w:after="0"/>
      </w:pPr>
      <w:r>
        <w:rPr>
          <w:color w:val="000000"/>
        </w:rPr>
        <w:t xml:space="preserve">WDSD: </w:t>
      </w:r>
      <w:r>
        <w:rPr>
          <w:color w:val="000000"/>
        </w:rPr>
        <w:tab/>
        <w:t>Welsh Demographic Service Dataset</w:t>
      </w:r>
    </w:p>
    <w:p w14:paraId="000000E7" w14:textId="77777777" w:rsidR="00EA7E1D" w:rsidRDefault="009B17C1">
      <w:pPr>
        <w:numPr>
          <w:ilvl w:val="1"/>
          <w:numId w:val="2"/>
        </w:numPr>
        <w:pBdr>
          <w:top w:val="nil"/>
          <w:left w:val="nil"/>
          <w:bottom w:val="nil"/>
          <w:right w:val="nil"/>
          <w:between w:val="nil"/>
        </w:pBdr>
        <w:spacing w:after="0"/>
        <w:jc w:val="left"/>
        <w:rPr>
          <w:b/>
          <w:color w:val="000000"/>
        </w:rPr>
      </w:pPr>
      <w:r>
        <w:rPr>
          <w:color w:val="000000"/>
        </w:rPr>
        <w:t xml:space="preserve">WRRS: </w:t>
      </w:r>
      <w:r>
        <w:rPr>
          <w:color w:val="000000"/>
        </w:rPr>
        <w:tab/>
        <w:t>Welsh Results Reporting Service</w:t>
      </w:r>
      <w:r>
        <w:br w:type="page"/>
      </w:r>
    </w:p>
    <w:p w14:paraId="000000E8" w14:textId="77777777" w:rsidR="00EA7E1D" w:rsidRDefault="009B17C1">
      <w:pPr>
        <w:pStyle w:val="Heading2"/>
      </w:pPr>
      <w:bookmarkStart w:id="95" w:name="_heading=h.1fob9te" w:colFirst="0" w:colLast="0"/>
      <w:bookmarkEnd w:id="95"/>
      <w:r>
        <w:lastRenderedPageBreak/>
        <w:t>REFERENCES</w:t>
      </w:r>
    </w:p>
    <w:p w14:paraId="000000E9" w14:textId="77777777" w:rsidR="00EA7E1D" w:rsidRDefault="00EA7E1D">
      <w:pPr>
        <w:ind w:left="426" w:hanging="425"/>
        <w:rPr>
          <w:sz w:val="21"/>
          <w:szCs w:val="21"/>
        </w:rPr>
      </w:pPr>
    </w:p>
    <w:p w14:paraId="000000EA" w14:textId="77777777" w:rsidR="00EA7E1D" w:rsidRDefault="009B17C1">
      <w:pPr>
        <w:pBdr>
          <w:top w:val="nil"/>
          <w:left w:val="nil"/>
          <w:bottom w:val="nil"/>
          <w:right w:val="nil"/>
          <w:between w:val="nil"/>
        </w:pBdr>
        <w:spacing w:after="0"/>
        <w:ind w:left="720" w:hanging="720"/>
        <w:rPr>
          <w:color w:val="000000"/>
        </w:rPr>
      </w:pPr>
      <w:r>
        <w:rPr>
          <w:color w:val="000000"/>
        </w:rPr>
        <w:t>1.</w:t>
      </w:r>
      <w:r>
        <w:rPr>
          <w:color w:val="000000"/>
        </w:rPr>
        <w:tab/>
        <w:t xml:space="preserve">Evans, N., et al., </w:t>
      </w:r>
      <w:r>
        <w:rPr>
          <w:i/>
          <w:color w:val="000000"/>
        </w:rPr>
        <w:t>Appraisal of literature reviews on end-of-life care for minority ethnic groups in the UK and a critical comparison with policy recommendations from the UK end-of-life care strategy.</w:t>
      </w:r>
      <w:r>
        <w:rPr>
          <w:color w:val="000000"/>
        </w:rPr>
        <w:t xml:space="preserve"> BMC Health </w:t>
      </w:r>
      <w:proofErr w:type="spellStart"/>
      <w:r>
        <w:rPr>
          <w:color w:val="000000"/>
        </w:rPr>
        <w:t>Serv</w:t>
      </w:r>
      <w:proofErr w:type="spellEnd"/>
      <w:r>
        <w:rPr>
          <w:color w:val="000000"/>
        </w:rPr>
        <w:t xml:space="preserve"> Res, 2011. </w:t>
      </w:r>
      <w:r>
        <w:rPr>
          <w:b/>
          <w:color w:val="000000"/>
        </w:rPr>
        <w:t>11</w:t>
      </w:r>
      <w:r>
        <w:rPr>
          <w:color w:val="000000"/>
        </w:rPr>
        <w:t>: p. 141.</w:t>
      </w:r>
    </w:p>
    <w:p w14:paraId="000000EB" w14:textId="77777777" w:rsidR="00EA7E1D" w:rsidRDefault="009B17C1">
      <w:pPr>
        <w:pBdr>
          <w:top w:val="nil"/>
          <w:left w:val="nil"/>
          <w:bottom w:val="nil"/>
          <w:right w:val="nil"/>
          <w:between w:val="nil"/>
        </w:pBdr>
        <w:spacing w:after="0"/>
        <w:ind w:left="720" w:hanging="720"/>
        <w:rPr>
          <w:color w:val="000000"/>
        </w:rPr>
      </w:pPr>
      <w:r>
        <w:rPr>
          <w:color w:val="000000"/>
        </w:rPr>
        <w:t>2.</w:t>
      </w:r>
      <w:r>
        <w:rPr>
          <w:color w:val="000000"/>
        </w:rPr>
        <w:tab/>
        <w:t xml:space="preserve">Wilkinson, E. and G. Randhawa, </w:t>
      </w:r>
      <w:proofErr w:type="gramStart"/>
      <w:r>
        <w:rPr>
          <w:i/>
          <w:color w:val="000000"/>
        </w:rPr>
        <w:t>An</w:t>
      </w:r>
      <w:proofErr w:type="gramEnd"/>
      <w:r>
        <w:rPr>
          <w:i/>
          <w:color w:val="000000"/>
        </w:rPr>
        <w:t xml:space="preserve"> examination of concordance and cultural competency in the diabetes care pathway: South Asians living in the United Kingdom.</w:t>
      </w:r>
      <w:r>
        <w:rPr>
          <w:color w:val="000000"/>
        </w:rPr>
        <w:t xml:space="preserve"> Indian J Nephrol, 2012. </w:t>
      </w:r>
      <w:r>
        <w:rPr>
          <w:b/>
          <w:color w:val="000000"/>
        </w:rPr>
        <w:t>22</w:t>
      </w:r>
      <w:r>
        <w:rPr>
          <w:color w:val="000000"/>
        </w:rPr>
        <w:t>(6): p. 424-30.</w:t>
      </w:r>
    </w:p>
    <w:p w14:paraId="000000EC" w14:textId="77777777" w:rsidR="00EA7E1D" w:rsidRDefault="009B17C1">
      <w:pPr>
        <w:pBdr>
          <w:top w:val="nil"/>
          <w:left w:val="nil"/>
          <w:bottom w:val="nil"/>
          <w:right w:val="nil"/>
          <w:between w:val="nil"/>
        </w:pBdr>
        <w:spacing w:after="0"/>
        <w:ind w:left="720" w:hanging="720"/>
        <w:rPr>
          <w:color w:val="000000"/>
        </w:rPr>
      </w:pPr>
      <w:r>
        <w:rPr>
          <w:color w:val="000000"/>
        </w:rPr>
        <w:t>3.</w:t>
      </w:r>
      <w:r>
        <w:rPr>
          <w:color w:val="000000"/>
        </w:rPr>
        <w:tab/>
        <w:t xml:space="preserve">Bhattacharyya, S. and S.M. Benbow, </w:t>
      </w:r>
      <w:r>
        <w:rPr>
          <w:i/>
          <w:color w:val="000000"/>
        </w:rPr>
        <w:t>Mental health services for black and minority ethnic elders in the United Kingdom: a systematic review of innovative practice with service provision and policy implications.</w:t>
      </w:r>
      <w:r>
        <w:rPr>
          <w:color w:val="000000"/>
        </w:rPr>
        <w:t xml:space="preserve"> Int </w:t>
      </w:r>
      <w:proofErr w:type="spellStart"/>
      <w:r>
        <w:rPr>
          <w:color w:val="000000"/>
        </w:rPr>
        <w:t>Psychogeriatr</w:t>
      </w:r>
      <w:proofErr w:type="spellEnd"/>
      <w:r>
        <w:rPr>
          <w:color w:val="000000"/>
        </w:rPr>
        <w:t xml:space="preserve">, 2013. </w:t>
      </w:r>
      <w:r>
        <w:rPr>
          <w:b/>
          <w:color w:val="000000"/>
        </w:rPr>
        <w:t>25</w:t>
      </w:r>
      <w:r>
        <w:rPr>
          <w:color w:val="000000"/>
        </w:rPr>
        <w:t>(3): p. 359-73.</w:t>
      </w:r>
    </w:p>
    <w:p w14:paraId="000000ED" w14:textId="77777777" w:rsidR="00EA7E1D" w:rsidRDefault="009B17C1">
      <w:pPr>
        <w:pBdr>
          <w:top w:val="nil"/>
          <w:left w:val="nil"/>
          <w:bottom w:val="nil"/>
          <w:right w:val="nil"/>
          <w:between w:val="nil"/>
        </w:pBdr>
        <w:spacing w:after="0"/>
        <w:ind w:left="720" w:hanging="720"/>
        <w:rPr>
          <w:color w:val="000000"/>
        </w:rPr>
      </w:pPr>
      <w:r>
        <w:rPr>
          <w:color w:val="000000"/>
        </w:rPr>
        <w:t>4.</w:t>
      </w:r>
      <w:r>
        <w:rPr>
          <w:color w:val="000000"/>
        </w:rPr>
        <w:tab/>
        <w:t xml:space="preserve">Mathur, R., et al., </w:t>
      </w:r>
      <w:r>
        <w:rPr>
          <w:i/>
          <w:color w:val="000000"/>
        </w:rPr>
        <w:t>Completeness and usability of ethnicity data in UK-based primary care and hospital databases.</w:t>
      </w:r>
      <w:r>
        <w:rPr>
          <w:color w:val="000000"/>
        </w:rPr>
        <w:t xml:space="preserve"> J Public Health (</w:t>
      </w:r>
      <w:proofErr w:type="spellStart"/>
      <w:r>
        <w:rPr>
          <w:color w:val="000000"/>
        </w:rPr>
        <w:t>Oxf</w:t>
      </w:r>
      <w:proofErr w:type="spellEnd"/>
      <w:r>
        <w:rPr>
          <w:color w:val="000000"/>
        </w:rPr>
        <w:t xml:space="preserve">), 2014. </w:t>
      </w:r>
      <w:r>
        <w:rPr>
          <w:b/>
          <w:color w:val="000000"/>
        </w:rPr>
        <w:t>36</w:t>
      </w:r>
      <w:r>
        <w:rPr>
          <w:color w:val="000000"/>
        </w:rPr>
        <w:t>(4): p. 684-92.</w:t>
      </w:r>
    </w:p>
    <w:p w14:paraId="000000EE" w14:textId="77777777" w:rsidR="00EA7E1D" w:rsidRDefault="009B17C1">
      <w:pPr>
        <w:pBdr>
          <w:top w:val="nil"/>
          <w:left w:val="nil"/>
          <w:bottom w:val="nil"/>
          <w:right w:val="nil"/>
          <w:between w:val="nil"/>
        </w:pBdr>
        <w:spacing w:after="0"/>
        <w:ind w:left="720" w:hanging="720"/>
        <w:rPr>
          <w:color w:val="000000"/>
        </w:rPr>
      </w:pPr>
      <w:r>
        <w:rPr>
          <w:color w:val="000000"/>
        </w:rPr>
        <w:t>5.</w:t>
      </w:r>
      <w:r>
        <w:rPr>
          <w:color w:val="000000"/>
        </w:rPr>
        <w:tab/>
        <w:t xml:space="preserve">Pan, D., et al., </w:t>
      </w:r>
      <w:r>
        <w:rPr>
          <w:i/>
          <w:color w:val="000000"/>
        </w:rPr>
        <w:t>The impact of ethnicity on clinical outcomes in COVID-19: A systematic review.</w:t>
      </w:r>
      <w:r>
        <w:rPr>
          <w:color w:val="000000"/>
        </w:rPr>
        <w:t xml:space="preserve"> </w:t>
      </w:r>
      <w:proofErr w:type="spellStart"/>
      <w:r>
        <w:rPr>
          <w:color w:val="000000"/>
        </w:rPr>
        <w:t>EClinicalMedicine</w:t>
      </w:r>
      <w:proofErr w:type="spellEnd"/>
      <w:r>
        <w:rPr>
          <w:color w:val="000000"/>
        </w:rPr>
        <w:t xml:space="preserve">, 2020. </w:t>
      </w:r>
      <w:r>
        <w:rPr>
          <w:b/>
          <w:color w:val="000000"/>
        </w:rPr>
        <w:t>23</w:t>
      </w:r>
      <w:r>
        <w:rPr>
          <w:color w:val="000000"/>
        </w:rPr>
        <w:t>: p. 100404.</w:t>
      </w:r>
    </w:p>
    <w:p w14:paraId="000000EF" w14:textId="77777777" w:rsidR="00EA7E1D" w:rsidRDefault="009B17C1">
      <w:pPr>
        <w:pBdr>
          <w:top w:val="nil"/>
          <w:left w:val="nil"/>
          <w:bottom w:val="nil"/>
          <w:right w:val="nil"/>
          <w:between w:val="nil"/>
        </w:pBdr>
        <w:spacing w:after="0"/>
        <w:ind w:left="720" w:hanging="720"/>
        <w:rPr>
          <w:color w:val="000000"/>
        </w:rPr>
      </w:pPr>
      <w:r>
        <w:rPr>
          <w:color w:val="000000"/>
        </w:rPr>
        <w:t>6.</w:t>
      </w:r>
      <w:r>
        <w:rPr>
          <w:color w:val="000000"/>
        </w:rPr>
        <w:tab/>
        <w:t xml:space="preserve">Mathur, R., et al., </w:t>
      </w:r>
      <w:r>
        <w:rPr>
          <w:i/>
          <w:color w:val="000000"/>
        </w:rPr>
        <w:t xml:space="preserve">Ethnic differences in SARS-CoV-2 infection and COVID-19-related hospitalisation, intensive care unit admission, and death in 17 million adults in England: an observational cohort study using the </w:t>
      </w:r>
      <w:proofErr w:type="spellStart"/>
      <w:r>
        <w:rPr>
          <w:i/>
          <w:color w:val="000000"/>
        </w:rPr>
        <w:t>OpenSAFELY</w:t>
      </w:r>
      <w:proofErr w:type="spellEnd"/>
      <w:r>
        <w:rPr>
          <w:i/>
          <w:color w:val="000000"/>
        </w:rPr>
        <w:t xml:space="preserve"> platform.</w:t>
      </w:r>
      <w:r>
        <w:rPr>
          <w:color w:val="000000"/>
        </w:rPr>
        <w:t xml:space="preserve"> Lancet, 2021. </w:t>
      </w:r>
      <w:r>
        <w:rPr>
          <w:b/>
          <w:color w:val="000000"/>
        </w:rPr>
        <w:t>397</w:t>
      </w:r>
      <w:r>
        <w:rPr>
          <w:color w:val="000000"/>
        </w:rPr>
        <w:t>(10286): p. 1711-1724.</w:t>
      </w:r>
    </w:p>
    <w:p w14:paraId="000000F0" w14:textId="77777777" w:rsidR="00EA7E1D" w:rsidRDefault="009B17C1">
      <w:pPr>
        <w:pBdr>
          <w:top w:val="nil"/>
          <w:left w:val="nil"/>
          <w:bottom w:val="nil"/>
          <w:right w:val="nil"/>
          <w:between w:val="nil"/>
        </w:pBdr>
        <w:spacing w:after="0"/>
        <w:ind w:left="720" w:hanging="720"/>
        <w:rPr>
          <w:color w:val="000000"/>
        </w:rPr>
      </w:pPr>
      <w:r>
        <w:rPr>
          <w:color w:val="000000"/>
        </w:rPr>
        <w:t>7.</w:t>
      </w:r>
      <w:r>
        <w:rPr>
          <w:color w:val="000000"/>
        </w:rPr>
        <w:tab/>
        <w:t xml:space="preserve">Wolf, A., et al., </w:t>
      </w:r>
      <w:r>
        <w:rPr>
          <w:i/>
          <w:color w:val="000000"/>
        </w:rPr>
        <w:t xml:space="preserve">Data resource profile: Clinical Practice Research Datalink (CPRD) </w:t>
      </w:r>
      <w:proofErr w:type="spellStart"/>
      <w:r>
        <w:rPr>
          <w:i/>
          <w:color w:val="000000"/>
        </w:rPr>
        <w:t>Aurum</w:t>
      </w:r>
      <w:proofErr w:type="spellEnd"/>
      <w:r>
        <w:rPr>
          <w:i/>
          <w:color w:val="000000"/>
        </w:rPr>
        <w:t>.</w:t>
      </w:r>
      <w:r>
        <w:rPr>
          <w:color w:val="000000"/>
        </w:rPr>
        <w:t xml:space="preserve"> Int J </w:t>
      </w:r>
      <w:proofErr w:type="spellStart"/>
      <w:r>
        <w:rPr>
          <w:color w:val="000000"/>
        </w:rPr>
        <w:t>Epidemiol</w:t>
      </w:r>
      <w:proofErr w:type="spellEnd"/>
      <w:r>
        <w:rPr>
          <w:color w:val="000000"/>
        </w:rPr>
        <w:t xml:space="preserve">, 2019. </w:t>
      </w:r>
      <w:r>
        <w:rPr>
          <w:b/>
          <w:color w:val="000000"/>
        </w:rPr>
        <w:t>48</w:t>
      </w:r>
      <w:r>
        <w:rPr>
          <w:color w:val="000000"/>
        </w:rPr>
        <w:t>(6): p. 1740-1740g.</w:t>
      </w:r>
    </w:p>
    <w:p w14:paraId="000000F1" w14:textId="77777777" w:rsidR="00EA7E1D" w:rsidRDefault="009B17C1">
      <w:pPr>
        <w:pBdr>
          <w:top w:val="nil"/>
          <w:left w:val="nil"/>
          <w:bottom w:val="nil"/>
          <w:right w:val="nil"/>
          <w:between w:val="nil"/>
        </w:pBdr>
        <w:spacing w:after="0"/>
        <w:ind w:left="720" w:hanging="720"/>
        <w:rPr>
          <w:color w:val="000000"/>
        </w:rPr>
      </w:pPr>
      <w:r>
        <w:rPr>
          <w:color w:val="000000"/>
        </w:rPr>
        <w:t>8.</w:t>
      </w:r>
      <w:r>
        <w:rPr>
          <w:color w:val="000000"/>
        </w:rPr>
        <w:tab/>
        <w:t xml:space="preserve">Saunders, C.L., et al., </w:t>
      </w:r>
      <w:r>
        <w:rPr>
          <w:i/>
          <w:color w:val="000000"/>
        </w:rPr>
        <w:t>Accuracy of routinely recorded ethnic group information compared with self-reported ethnicity: evidence from the English Cancer Patient Experience survey.</w:t>
      </w:r>
      <w:r>
        <w:rPr>
          <w:color w:val="000000"/>
        </w:rPr>
        <w:t xml:space="preserve"> BMJ Open, 2013. </w:t>
      </w:r>
      <w:r>
        <w:rPr>
          <w:b/>
          <w:color w:val="000000"/>
        </w:rPr>
        <w:t>3</w:t>
      </w:r>
      <w:r>
        <w:rPr>
          <w:color w:val="000000"/>
        </w:rPr>
        <w:t>(6).</w:t>
      </w:r>
    </w:p>
    <w:p w14:paraId="000000F2" w14:textId="77777777" w:rsidR="00EA7E1D" w:rsidRDefault="009B17C1">
      <w:pPr>
        <w:pBdr>
          <w:top w:val="nil"/>
          <w:left w:val="nil"/>
          <w:bottom w:val="nil"/>
          <w:right w:val="nil"/>
          <w:between w:val="nil"/>
        </w:pBdr>
        <w:spacing w:after="0"/>
        <w:ind w:left="720" w:hanging="720"/>
        <w:rPr>
          <w:color w:val="000000"/>
        </w:rPr>
      </w:pPr>
      <w:r>
        <w:rPr>
          <w:color w:val="000000"/>
        </w:rPr>
        <w:t>9.</w:t>
      </w:r>
      <w:r>
        <w:rPr>
          <w:color w:val="000000"/>
        </w:rPr>
        <w:tab/>
      </w:r>
      <w:proofErr w:type="spellStart"/>
      <w:r>
        <w:rPr>
          <w:color w:val="000000"/>
        </w:rPr>
        <w:t>Neckles</w:t>
      </w:r>
      <w:proofErr w:type="spellEnd"/>
      <w:r>
        <w:rPr>
          <w:color w:val="000000"/>
        </w:rPr>
        <w:t xml:space="preserve">, L. and NHS-England, </w:t>
      </w:r>
      <w:r>
        <w:rPr>
          <w:i/>
          <w:color w:val="000000"/>
        </w:rPr>
        <w:t>Ethnicity coding in health records.</w:t>
      </w:r>
      <w:r>
        <w:rPr>
          <w:color w:val="000000"/>
        </w:rPr>
        <w:t xml:space="preserve"> 2020.</w:t>
      </w:r>
    </w:p>
    <w:p w14:paraId="000000F3" w14:textId="77777777" w:rsidR="00EA7E1D" w:rsidRDefault="009B17C1">
      <w:pPr>
        <w:pBdr>
          <w:top w:val="nil"/>
          <w:left w:val="nil"/>
          <w:bottom w:val="nil"/>
          <w:right w:val="nil"/>
          <w:between w:val="nil"/>
        </w:pBdr>
        <w:spacing w:after="0"/>
        <w:ind w:left="720" w:hanging="720"/>
        <w:rPr>
          <w:color w:val="000000"/>
        </w:rPr>
      </w:pPr>
      <w:r>
        <w:rPr>
          <w:color w:val="000000"/>
        </w:rPr>
        <w:t>10.</w:t>
      </w:r>
      <w:r>
        <w:rPr>
          <w:color w:val="000000"/>
        </w:rPr>
        <w:tab/>
      </w:r>
      <w:r>
        <w:rPr>
          <w:i/>
          <w:color w:val="000000"/>
        </w:rPr>
        <w:t>Final recommended questions for the 2011 Census in England and Wales</w:t>
      </w:r>
      <w:r>
        <w:rPr>
          <w:color w:val="000000"/>
        </w:rPr>
        <w:t>. 2009; Available from: ttps://</w:t>
      </w:r>
      <w:hyperlink r:id="rId12">
        <w:r>
          <w:rPr>
            <w:color w:val="0000FF"/>
            <w:u w:val="single"/>
          </w:rPr>
          <w:t>www.ethnicity-factsfigures.service.gov.uk/style-guide/ethnic-groups</w:t>
        </w:r>
      </w:hyperlink>
      <w:r>
        <w:rPr>
          <w:color w:val="000000"/>
        </w:rPr>
        <w:t>.</w:t>
      </w:r>
    </w:p>
    <w:p w14:paraId="000000F4" w14:textId="77777777" w:rsidR="00EA7E1D" w:rsidRDefault="009B17C1">
      <w:pPr>
        <w:pBdr>
          <w:top w:val="nil"/>
          <w:left w:val="nil"/>
          <w:bottom w:val="nil"/>
          <w:right w:val="nil"/>
          <w:between w:val="nil"/>
        </w:pBdr>
        <w:spacing w:after="0"/>
        <w:ind w:left="720" w:hanging="720"/>
        <w:rPr>
          <w:color w:val="000000"/>
        </w:rPr>
      </w:pPr>
      <w:r>
        <w:rPr>
          <w:color w:val="000000"/>
        </w:rPr>
        <w:t>11.</w:t>
      </w:r>
      <w:r>
        <w:rPr>
          <w:color w:val="000000"/>
        </w:rPr>
        <w:tab/>
        <w:t xml:space="preserve">Benson, T., </w:t>
      </w:r>
      <w:r>
        <w:rPr>
          <w:i/>
          <w:color w:val="000000"/>
        </w:rPr>
        <w:t>The history of the Read Codes: the inaugural James Read Memorial Lecture 2011.</w:t>
      </w:r>
      <w:r>
        <w:rPr>
          <w:color w:val="000000"/>
        </w:rPr>
        <w:t xml:space="preserve"> Inform Prim Care, 2011. </w:t>
      </w:r>
      <w:r>
        <w:rPr>
          <w:b/>
          <w:color w:val="000000"/>
        </w:rPr>
        <w:t>19</w:t>
      </w:r>
      <w:r>
        <w:rPr>
          <w:color w:val="000000"/>
        </w:rPr>
        <w:t>(3): p. 173-82.</w:t>
      </w:r>
    </w:p>
    <w:p w14:paraId="000000F5" w14:textId="77777777" w:rsidR="00EA7E1D" w:rsidRDefault="009B17C1">
      <w:pPr>
        <w:pBdr>
          <w:top w:val="nil"/>
          <w:left w:val="nil"/>
          <w:bottom w:val="nil"/>
          <w:right w:val="nil"/>
          <w:between w:val="nil"/>
        </w:pBdr>
        <w:spacing w:after="0"/>
        <w:ind w:left="720" w:hanging="720"/>
        <w:rPr>
          <w:color w:val="000000"/>
        </w:rPr>
      </w:pPr>
      <w:r>
        <w:rPr>
          <w:color w:val="000000"/>
        </w:rPr>
        <w:t>12.</w:t>
      </w:r>
      <w:r>
        <w:rPr>
          <w:color w:val="000000"/>
        </w:rPr>
        <w:tab/>
      </w:r>
      <w:proofErr w:type="spellStart"/>
      <w:r>
        <w:rPr>
          <w:color w:val="000000"/>
        </w:rPr>
        <w:t>Kumarapeli</w:t>
      </w:r>
      <w:proofErr w:type="spellEnd"/>
      <w:r>
        <w:rPr>
          <w:color w:val="000000"/>
        </w:rPr>
        <w:t xml:space="preserve">, P., et al., </w:t>
      </w:r>
      <w:r>
        <w:rPr>
          <w:i/>
          <w:color w:val="000000"/>
        </w:rPr>
        <w:t>Ethnicity recording in general practice computer systems.</w:t>
      </w:r>
      <w:r>
        <w:rPr>
          <w:color w:val="000000"/>
        </w:rPr>
        <w:t xml:space="preserve"> J Public Health (</w:t>
      </w:r>
      <w:proofErr w:type="spellStart"/>
      <w:r>
        <w:rPr>
          <w:color w:val="000000"/>
        </w:rPr>
        <w:t>Oxf</w:t>
      </w:r>
      <w:proofErr w:type="spellEnd"/>
      <w:r>
        <w:rPr>
          <w:color w:val="000000"/>
        </w:rPr>
        <w:t xml:space="preserve">), 2006. </w:t>
      </w:r>
      <w:r>
        <w:rPr>
          <w:b/>
          <w:color w:val="000000"/>
        </w:rPr>
        <w:t>28</w:t>
      </w:r>
      <w:r>
        <w:rPr>
          <w:color w:val="000000"/>
        </w:rPr>
        <w:t>(3): p. 283-7.</w:t>
      </w:r>
    </w:p>
    <w:p w14:paraId="000000F6" w14:textId="77777777" w:rsidR="00EA7E1D" w:rsidRDefault="009B17C1">
      <w:pPr>
        <w:pBdr>
          <w:top w:val="nil"/>
          <w:left w:val="nil"/>
          <w:bottom w:val="nil"/>
          <w:right w:val="nil"/>
          <w:between w:val="nil"/>
        </w:pBdr>
        <w:spacing w:after="0"/>
        <w:ind w:left="720" w:hanging="720"/>
        <w:rPr>
          <w:color w:val="000000"/>
        </w:rPr>
      </w:pPr>
      <w:r>
        <w:rPr>
          <w:color w:val="000000"/>
        </w:rPr>
        <w:t>13.</w:t>
      </w:r>
      <w:r>
        <w:rPr>
          <w:color w:val="000000"/>
        </w:rPr>
        <w:tab/>
      </w:r>
      <w:proofErr w:type="spellStart"/>
      <w:r>
        <w:rPr>
          <w:color w:val="000000"/>
        </w:rPr>
        <w:t>Tippu</w:t>
      </w:r>
      <w:proofErr w:type="spellEnd"/>
      <w:r>
        <w:rPr>
          <w:color w:val="000000"/>
        </w:rPr>
        <w:t xml:space="preserve">, Z., et al., </w:t>
      </w:r>
      <w:r>
        <w:rPr>
          <w:i/>
          <w:color w:val="000000"/>
        </w:rPr>
        <w:t>Ethnicity Recording in Primary Care Computerised Medical Record Systems: An Ontological Approach.</w:t>
      </w:r>
      <w:r>
        <w:rPr>
          <w:color w:val="000000"/>
        </w:rPr>
        <w:t xml:space="preserve"> J </w:t>
      </w:r>
      <w:proofErr w:type="spellStart"/>
      <w:r>
        <w:rPr>
          <w:color w:val="000000"/>
        </w:rPr>
        <w:t>Innov</w:t>
      </w:r>
      <w:proofErr w:type="spellEnd"/>
      <w:r>
        <w:rPr>
          <w:color w:val="000000"/>
        </w:rPr>
        <w:t xml:space="preserve"> Health Inform, 2017. </w:t>
      </w:r>
      <w:r>
        <w:rPr>
          <w:b/>
          <w:color w:val="000000"/>
        </w:rPr>
        <w:t>23</w:t>
      </w:r>
      <w:r>
        <w:rPr>
          <w:color w:val="000000"/>
        </w:rPr>
        <w:t>(4): p. 920.</w:t>
      </w:r>
    </w:p>
    <w:p w14:paraId="000000F7" w14:textId="77777777" w:rsidR="00EA7E1D" w:rsidRDefault="009B17C1">
      <w:pPr>
        <w:pBdr>
          <w:top w:val="nil"/>
          <w:left w:val="nil"/>
          <w:bottom w:val="nil"/>
          <w:right w:val="nil"/>
          <w:between w:val="nil"/>
        </w:pBdr>
        <w:spacing w:after="0"/>
        <w:ind w:left="720" w:hanging="720"/>
        <w:rPr>
          <w:color w:val="000000"/>
        </w:rPr>
      </w:pPr>
      <w:r>
        <w:rPr>
          <w:color w:val="000000"/>
        </w:rPr>
        <w:t>14.</w:t>
      </w:r>
      <w:r>
        <w:rPr>
          <w:color w:val="000000"/>
        </w:rPr>
        <w:tab/>
        <w:t xml:space="preserve">GOV.UK. </w:t>
      </w:r>
      <w:r>
        <w:rPr>
          <w:i/>
          <w:color w:val="000000"/>
        </w:rPr>
        <w:t xml:space="preserve">List of ethnic groups: </w:t>
      </w:r>
      <w:hyperlink r:id="rId13">
        <w:r>
          <w:rPr>
            <w:i/>
            <w:color w:val="0000FF"/>
            <w:u w:val="single"/>
          </w:rPr>
          <w:t>www.ethnicity-facts-figures.service.gov.uk/style-guide/ethnic-groups</w:t>
        </w:r>
      </w:hyperlink>
      <w:r>
        <w:rPr>
          <w:color w:val="000000"/>
        </w:rPr>
        <w:t xml:space="preserve">. Available from: </w:t>
      </w:r>
      <w:hyperlink r:id="rId14">
        <w:r>
          <w:rPr>
            <w:color w:val="0000FF"/>
            <w:u w:val="single"/>
          </w:rPr>
          <w:t>https://www.ethnicityfacts-figures.service.gov.uk/style-guide/ethnic-groups</w:t>
        </w:r>
      </w:hyperlink>
      <w:r>
        <w:rPr>
          <w:color w:val="000000"/>
        </w:rPr>
        <w:t>.</w:t>
      </w:r>
    </w:p>
    <w:p w14:paraId="000000F8" w14:textId="77777777" w:rsidR="00EA7E1D" w:rsidRDefault="009B17C1">
      <w:pPr>
        <w:pBdr>
          <w:top w:val="nil"/>
          <w:left w:val="nil"/>
          <w:bottom w:val="nil"/>
          <w:right w:val="nil"/>
          <w:between w:val="nil"/>
        </w:pBdr>
        <w:spacing w:after="0"/>
        <w:ind w:left="720" w:hanging="720"/>
        <w:rPr>
          <w:color w:val="000000"/>
        </w:rPr>
      </w:pPr>
      <w:r>
        <w:rPr>
          <w:color w:val="000000"/>
        </w:rPr>
        <w:t>15.</w:t>
      </w:r>
      <w:r>
        <w:rPr>
          <w:color w:val="000000"/>
        </w:rPr>
        <w:tab/>
        <w:t xml:space="preserve">Brindle, P.M., et al., </w:t>
      </w:r>
      <w:r>
        <w:rPr>
          <w:i/>
          <w:color w:val="000000"/>
        </w:rPr>
        <w:t>The accuracy of the Framingham risk-score in different socioeconomic groups: a prospective study.</w:t>
      </w:r>
      <w:r>
        <w:rPr>
          <w:color w:val="000000"/>
        </w:rPr>
        <w:t xml:space="preserve"> Br J Gen </w:t>
      </w:r>
      <w:proofErr w:type="spellStart"/>
      <w:r>
        <w:rPr>
          <w:color w:val="000000"/>
        </w:rPr>
        <w:t>Pract</w:t>
      </w:r>
      <w:proofErr w:type="spellEnd"/>
      <w:r>
        <w:rPr>
          <w:color w:val="000000"/>
        </w:rPr>
        <w:t xml:space="preserve">, 2005. </w:t>
      </w:r>
      <w:r>
        <w:rPr>
          <w:b/>
          <w:color w:val="000000"/>
        </w:rPr>
        <w:t>55</w:t>
      </w:r>
      <w:r>
        <w:rPr>
          <w:color w:val="000000"/>
        </w:rPr>
        <w:t>(520): p. 838-45.</w:t>
      </w:r>
    </w:p>
    <w:p w14:paraId="000000F9" w14:textId="77777777" w:rsidR="00EA7E1D" w:rsidRDefault="009B17C1">
      <w:pPr>
        <w:pBdr>
          <w:top w:val="nil"/>
          <w:left w:val="nil"/>
          <w:bottom w:val="nil"/>
          <w:right w:val="nil"/>
          <w:between w:val="nil"/>
        </w:pBdr>
        <w:spacing w:after="0"/>
        <w:ind w:left="720" w:hanging="720"/>
        <w:rPr>
          <w:color w:val="000000"/>
        </w:rPr>
      </w:pPr>
      <w:r>
        <w:rPr>
          <w:color w:val="000000"/>
        </w:rPr>
        <w:t>16.</w:t>
      </w:r>
      <w:r>
        <w:rPr>
          <w:color w:val="000000"/>
        </w:rPr>
        <w:tab/>
        <w:t xml:space="preserve">Collins, G.S., S. Mallett, and D.G. Altman, </w:t>
      </w:r>
      <w:r>
        <w:rPr>
          <w:i/>
          <w:color w:val="000000"/>
        </w:rPr>
        <w:t xml:space="preserve">Predicting risk of osteoporotic and hip fracture in the United Kingdom: prospective independent and external validation of </w:t>
      </w:r>
      <w:proofErr w:type="spellStart"/>
      <w:r>
        <w:rPr>
          <w:i/>
          <w:color w:val="000000"/>
        </w:rPr>
        <w:t>QFractureScores</w:t>
      </w:r>
      <w:proofErr w:type="spellEnd"/>
      <w:r>
        <w:rPr>
          <w:i/>
          <w:color w:val="000000"/>
        </w:rPr>
        <w:t>.</w:t>
      </w:r>
      <w:r>
        <w:rPr>
          <w:color w:val="000000"/>
        </w:rPr>
        <w:t xml:space="preserve"> BMJ, 2011. </w:t>
      </w:r>
      <w:r>
        <w:rPr>
          <w:b/>
          <w:color w:val="000000"/>
        </w:rPr>
        <w:t>342</w:t>
      </w:r>
      <w:r>
        <w:rPr>
          <w:color w:val="000000"/>
        </w:rPr>
        <w:t>: p. d3651.</w:t>
      </w:r>
    </w:p>
    <w:p w14:paraId="000000FA" w14:textId="77777777" w:rsidR="00EA7E1D" w:rsidRDefault="009B17C1">
      <w:pPr>
        <w:pBdr>
          <w:top w:val="nil"/>
          <w:left w:val="nil"/>
          <w:bottom w:val="nil"/>
          <w:right w:val="nil"/>
          <w:between w:val="nil"/>
        </w:pBdr>
        <w:spacing w:after="0"/>
        <w:ind w:left="720" w:hanging="720"/>
        <w:rPr>
          <w:color w:val="000000"/>
        </w:rPr>
      </w:pPr>
      <w:r>
        <w:rPr>
          <w:color w:val="000000"/>
        </w:rPr>
        <w:t>17.</w:t>
      </w:r>
      <w:r>
        <w:rPr>
          <w:color w:val="000000"/>
        </w:rPr>
        <w:tab/>
      </w:r>
      <w:proofErr w:type="spellStart"/>
      <w:r>
        <w:rPr>
          <w:color w:val="000000"/>
        </w:rPr>
        <w:t>Nashef</w:t>
      </w:r>
      <w:proofErr w:type="spellEnd"/>
      <w:r>
        <w:rPr>
          <w:color w:val="000000"/>
        </w:rPr>
        <w:t xml:space="preserve">, S.A., et al., </w:t>
      </w:r>
      <w:proofErr w:type="spellStart"/>
      <w:r>
        <w:rPr>
          <w:i/>
          <w:color w:val="000000"/>
        </w:rPr>
        <w:t>EuroSCORE</w:t>
      </w:r>
      <w:proofErr w:type="spellEnd"/>
      <w:r>
        <w:rPr>
          <w:i/>
          <w:color w:val="000000"/>
        </w:rPr>
        <w:t xml:space="preserve"> II.</w:t>
      </w:r>
      <w:r>
        <w:rPr>
          <w:color w:val="000000"/>
        </w:rPr>
        <w:t xml:space="preserve"> Eur J </w:t>
      </w:r>
      <w:proofErr w:type="spellStart"/>
      <w:r>
        <w:rPr>
          <w:color w:val="000000"/>
        </w:rPr>
        <w:t>Cardiothorac</w:t>
      </w:r>
      <w:proofErr w:type="spellEnd"/>
      <w:r>
        <w:rPr>
          <w:color w:val="000000"/>
        </w:rPr>
        <w:t xml:space="preserve"> </w:t>
      </w:r>
      <w:proofErr w:type="spellStart"/>
      <w:r>
        <w:rPr>
          <w:color w:val="000000"/>
        </w:rPr>
        <w:t>Surg</w:t>
      </w:r>
      <w:proofErr w:type="spellEnd"/>
      <w:r>
        <w:rPr>
          <w:color w:val="000000"/>
        </w:rPr>
        <w:t xml:space="preserve">, 2012. </w:t>
      </w:r>
      <w:r>
        <w:rPr>
          <w:b/>
          <w:color w:val="000000"/>
        </w:rPr>
        <w:t>41</w:t>
      </w:r>
      <w:r>
        <w:rPr>
          <w:color w:val="000000"/>
        </w:rPr>
        <w:t>(4): p. 734-44; discussion 744-5.</w:t>
      </w:r>
    </w:p>
    <w:p w14:paraId="000000FB" w14:textId="77777777" w:rsidR="00EA7E1D" w:rsidRDefault="009B17C1">
      <w:pPr>
        <w:pBdr>
          <w:top w:val="nil"/>
          <w:left w:val="nil"/>
          <w:bottom w:val="nil"/>
          <w:right w:val="nil"/>
          <w:between w:val="nil"/>
        </w:pBdr>
        <w:spacing w:after="0"/>
        <w:ind w:left="720" w:hanging="720"/>
        <w:rPr>
          <w:color w:val="000000"/>
        </w:rPr>
      </w:pPr>
      <w:r>
        <w:rPr>
          <w:color w:val="000000"/>
        </w:rPr>
        <w:t>18.</w:t>
      </w:r>
      <w:r>
        <w:rPr>
          <w:color w:val="000000"/>
        </w:rPr>
        <w:tab/>
      </w:r>
      <w:proofErr w:type="spellStart"/>
      <w:r>
        <w:rPr>
          <w:color w:val="000000"/>
        </w:rPr>
        <w:t>Hippisley</w:t>
      </w:r>
      <w:proofErr w:type="spellEnd"/>
      <w:r>
        <w:rPr>
          <w:color w:val="000000"/>
        </w:rPr>
        <w:t xml:space="preserve">-Cox, J., C. Coupland, and P. Brindle, </w:t>
      </w:r>
      <w:proofErr w:type="gramStart"/>
      <w:r>
        <w:rPr>
          <w:i/>
          <w:color w:val="000000"/>
        </w:rPr>
        <w:t>Development</w:t>
      </w:r>
      <w:proofErr w:type="gramEnd"/>
      <w:r>
        <w:rPr>
          <w:i/>
          <w:color w:val="000000"/>
        </w:rPr>
        <w:t xml:space="preserve"> and validation of QRISK3 risk prediction algorithms to estimate future risk of cardiovascular disease: prospective cohort study.</w:t>
      </w:r>
      <w:r>
        <w:rPr>
          <w:color w:val="000000"/>
        </w:rPr>
        <w:t xml:space="preserve"> BMJ, 2017. </w:t>
      </w:r>
      <w:r>
        <w:rPr>
          <w:b/>
          <w:color w:val="000000"/>
        </w:rPr>
        <w:t>357</w:t>
      </w:r>
      <w:r>
        <w:rPr>
          <w:color w:val="000000"/>
        </w:rPr>
        <w:t>: p. j2099.</w:t>
      </w:r>
    </w:p>
    <w:p w14:paraId="000000FC" w14:textId="77777777" w:rsidR="00EA7E1D" w:rsidRDefault="009B17C1">
      <w:pPr>
        <w:pBdr>
          <w:top w:val="nil"/>
          <w:left w:val="nil"/>
          <w:bottom w:val="nil"/>
          <w:right w:val="nil"/>
          <w:between w:val="nil"/>
        </w:pBdr>
        <w:spacing w:after="0"/>
        <w:ind w:left="720" w:hanging="720"/>
        <w:rPr>
          <w:color w:val="000000"/>
        </w:rPr>
      </w:pPr>
      <w:r>
        <w:rPr>
          <w:color w:val="000000"/>
        </w:rPr>
        <w:t>19.</w:t>
      </w:r>
      <w:r>
        <w:rPr>
          <w:color w:val="000000"/>
        </w:rPr>
        <w:tab/>
        <w:t xml:space="preserve">Clift, A.K., et al., </w:t>
      </w:r>
      <w:r>
        <w:rPr>
          <w:i/>
          <w:color w:val="000000"/>
        </w:rPr>
        <w:t>Living risk prediction algorithm (QCOVID) for risk of hospital admission and mortality from coronavirus 19 in adults: national derivation and validation cohort study.</w:t>
      </w:r>
      <w:r>
        <w:rPr>
          <w:color w:val="000000"/>
        </w:rPr>
        <w:t xml:space="preserve"> BMJ, 2020. </w:t>
      </w:r>
      <w:r>
        <w:rPr>
          <w:b/>
          <w:color w:val="000000"/>
        </w:rPr>
        <w:t>371</w:t>
      </w:r>
      <w:r>
        <w:rPr>
          <w:color w:val="000000"/>
        </w:rPr>
        <w:t>: p. m3731.</w:t>
      </w:r>
    </w:p>
    <w:p w14:paraId="000000FD" w14:textId="77777777" w:rsidR="00EA7E1D" w:rsidRDefault="009B17C1">
      <w:pPr>
        <w:pBdr>
          <w:top w:val="nil"/>
          <w:left w:val="nil"/>
          <w:bottom w:val="nil"/>
          <w:right w:val="nil"/>
          <w:between w:val="nil"/>
        </w:pBdr>
        <w:spacing w:after="0"/>
        <w:ind w:left="720" w:hanging="720"/>
        <w:rPr>
          <w:color w:val="000000"/>
        </w:rPr>
      </w:pPr>
      <w:r>
        <w:rPr>
          <w:color w:val="000000"/>
        </w:rPr>
        <w:t>20.</w:t>
      </w:r>
      <w:r>
        <w:rPr>
          <w:color w:val="000000"/>
        </w:rPr>
        <w:tab/>
        <w:t xml:space="preserve">Collins, G.S., et al., </w:t>
      </w:r>
      <w:r>
        <w:rPr>
          <w:i/>
          <w:color w:val="000000"/>
        </w:rPr>
        <w:t>Transparent Reporting of a multivariable prediction model for Individual Prognosis or Diagnosis (TRIPOD): the TRIPOD statement.</w:t>
      </w:r>
      <w:r>
        <w:rPr>
          <w:color w:val="000000"/>
        </w:rPr>
        <w:t xml:space="preserve"> Ann Intern Med, 2015. </w:t>
      </w:r>
      <w:r>
        <w:rPr>
          <w:b/>
          <w:color w:val="000000"/>
        </w:rPr>
        <w:t>162</w:t>
      </w:r>
      <w:r>
        <w:rPr>
          <w:color w:val="000000"/>
        </w:rPr>
        <w:t>(1): p. 55-63.</w:t>
      </w:r>
    </w:p>
    <w:p w14:paraId="000000FE" w14:textId="77777777" w:rsidR="00EA7E1D" w:rsidRDefault="009B17C1">
      <w:pPr>
        <w:pBdr>
          <w:top w:val="nil"/>
          <w:left w:val="nil"/>
          <w:bottom w:val="nil"/>
          <w:right w:val="nil"/>
          <w:between w:val="nil"/>
        </w:pBdr>
        <w:spacing w:after="0"/>
        <w:ind w:left="720" w:hanging="720"/>
        <w:rPr>
          <w:color w:val="000000"/>
        </w:rPr>
      </w:pPr>
      <w:r>
        <w:rPr>
          <w:color w:val="000000"/>
        </w:rPr>
        <w:lastRenderedPageBreak/>
        <w:t>21.</w:t>
      </w:r>
      <w:r>
        <w:rPr>
          <w:color w:val="000000"/>
        </w:rPr>
        <w:tab/>
      </w:r>
      <w:proofErr w:type="spellStart"/>
      <w:r>
        <w:rPr>
          <w:color w:val="000000"/>
        </w:rPr>
        <w:t>Khunti</w:t>
      </w:r>
      <w:proofErr w:type="spellEnd"/>
      <w:r>
        <w:rPr>
          <w:color w:val="000000"/>
        </w:rPr>
        <w:t xml:space="preserve">, K., et al., </w:t>
      </w:r>
      <w:r>
        <w:rPr>
          <w:i/>
          <w:color w:val="000000"/>
        </w:rPr>
        <w:t>Is ethnicity linked to incidence or outcomes of covid-19?</w:t>
      </w:r>
      <w:r>
        <w:rPr>
          <w:color w:val="000000"/>
        </w:rPr>
        <w:t xml:space="preserve"> BMJ, 2020. </w:t>
      </w:r>
      <w:r>
        <w:rPr>
          <w:b/>
          <w:color w:val="000000"/>
        </w:rPr>
        <w:t>369</w:t>
      </w:r>
      <w:r>
        <w:rPr>
          <w:color w:val="000000"/>
        </w:rPr>
        <w:t>: p. m1548.</w:t>
      </w:r>
    </w:p>
    <w:p w14:paraId="000000FF" w14:textId="77777777" w:rsidR="00EA7E1D" w:rsidRDefault="009B17C1">
      <w:pPr>
        <w:pBdr>
          <w:top w:val="nil"/>
          <w:left w:val="nil"/>
          <w:bottom w:val="nil"/>
          <w:right w:val="nil"/>
          <w:between w:val="nil"/>
        </w:pBdr>
        <w:spacing w:after="0"/>
        <w:ind w:left="720" w:hanging="720"/>
        <w:rPr>
          <w:color w:val="000000"/>
        </w:rPr>
      </w:pPr>
      <w:r>
        <w:rPr>
          <w:color w:val="000000"/>
        </w:rPr>
        <w:t>22.</w:t>
      </w:r>
      <w:r>
        <w:rPr>
          <w:color w:val="000000"/>
        </w:rPr>
        <w:tab/>
        <w:t xml:space="preserve">Sze, S., et al., </w:t>
      </w:r>
      <w:r>
        <w:rPr>
          <w:i/>
          <w:color w:val="000000"/>
        </w:rPr>
        <w:t>Ethnicity and clinical outcomes in COVID-19: A systematic review and meta-analysis.</w:t>
      </w:r>
      <w:r>
        <w:rPr>
          <w:color w:val="000000"/>
        </w:rPr>
        <w:t xml:space="preserve"> </w:t>
      </w:r>
      <w:proofErr w:type="spellStart"/>
      <w:r>
        <w:rPr>
          <w:color w:val="000000"/>
        </w:rPr>
        <w:t>EClinicalMedicine</w:t>
      </w:r>
      <w:proofErr w:type="spellEnd"/>
      <w:r>
        <w:rPr>
          <w:color w:val="000000"/>
        </w:rPr>
        <w:t xml:space="preserve">, 2020. </w:t>
      </w:r>
      <w:r>
        <w:rPr>
          <w:b/>
          <w:color w:val="000000"/>
        </w:rPr>
        <w:t>29</w:t>
      </w:r>
      <w:r>
        <w:rPr>
          <w:color w:val="000000"/>
        </w:rPr>
        <w:t>: p. 100630.</w:t>
      </w:r>
    </w:p>
    <w:p w14:paraId="00000100" w14:textId="77777777" w:rsidR="00EA7E1D" w:rsidRDefault="009B17C1">
      <w:pPr>
        <w:pBdr>
          <w:top w:val="nil"/>
          <w:left w:val="nil"/>
          <w:bottom w:val="nil"/>
          <w:right w:val="nil"/>
          <w:between w:val="nil"/>
        </w:pBdr>
        <w:spacing w:after="0"/>
        <w:ind w:left="720" w:hanging="720"/>
        <w:rPr>
          <w:color w:val="000000"/>
        </w:rPr>
      </w:pPr>
      <w:r>
        <w:rPr>
          <w:color w:val="000000"/>
        </w:rPr>
        <w:t>23.</w:t>
      </w:r>
      <w:r>
        <w:rPr>
          <w:color w:val="000000"/>
        </w:rPr>
        <w:tab/>
      </w:r>
      <w:proofErr w:type="spellStart"/>
      <w:r>
        <w:rPr>
          <w:color w:val="000000"/>
        </w:rPr>
        <w:t>Apea</w:t>
      </w:r>
      <w:proofErr w:type="spellEnd"/>
      <w:r>
        <w:rPr>
          <w:color w:val="000000"/>
        </w:rPr>
        <w:t xml:space="preserve">, V.J., et al., </w:t>
      </w:r>
      <w:r>
        <w:rPr>
          <w:i/>
          <w:color w:val="000000"/>
        </w:rPr>
        <w:t>Ethnicity and outcomes in patients hospitalised with COVID-19 infection in East London: an observational cohort study.</w:t>
      </w:r>
      <w:r>
        <w:rPr>
          <w:color w:val="000000"/>
        </w:rPr>
        <w:t xml:space="preserve"> BMJ Open, 2021. </w:t>
      </w:r>
      <w:r>
        <w:rPr>
          <w:b/>
          <w:color w:val="000000"/>
        </w:rPr>
        <w:t>11</w:t>
      </w:r>
      <w:r>
        <w:rPr>
          <w:color w:val="000000"/>
        </w:rPr>
        <w:t>(1): p. e042140.</w:t>
      </w:r>
    </w:p>
    <w:p w14:paraId="00000101" w14:textId="77777777" w:rsidR="00EA7E1D" w:rsidRDefault="009B17C1">
      <w:pPr>
        <w:pBdr>
          <w:top w:val="nil"/>
          <w:left w:val="nil"/>
          <w:bottom w:val="nil"/>
          <w:right w:val="nil"/>
          <w:between w:val="nil"/>
        </w:pBdr>
        <w:spacing w:after="0"/>
        <w:ind w:left="720" w:hanging="720"/>
        <w:rPr>
          <w:color w:val="000000"/>
        </w:rPr>
      </w:pPr>
      <w:r>
        <w:rPr>
          <w:color w:val="000000"/>
        </w:rPr>
        <w:t>24.</w:t>
      </w:r>
      <w:r>
        <w:rPr>
          <w:color w:val="000000"/>
        </w:rPr>
        <w:tab/>
      </w:r>
      <w:proofErr w:type="spellStart"/>
      <w:r>
        <w:rPr>
          <w:color w:val="000000"/>
        </w:rPr>
        <w:t>Boseley</w:t>
      </w:r>
      <w:proofErr w:type="spellEnd"/>
      <w:r>
        <w:rPr>
          <w:color w:val="000000"/>
        </w:rPr>
        <w:t xml:space="preserve">, S., </w:t>
      </w:r>
      <w:proofErr w:type="spellStart"/>
      <w:r>
        <w:rPr>
          <w:i/>
          <w:color w:val="000000"/>
        </w:rPr>
        <w:t>QCovid</w:t>
      </w:r>
      <w:proofErr w:type="spellEnd"/>
      <w:r>
        <w:rPr>
          <w:i/>
          <w:color w:val="000000"/>
        </w:rPr>
        <w:t>: how improved algorithm can identify more higher-risk adults</w:t>
      </w:r>
      <w:r>
        <w:rPr>
          <w:color w:val="000000"/>
        </w:rPr>
        <w:t xml:space="preserve">, in </w:t>
      </w:r>
      <w:r>
        <w:rPr>
          <w:i/>
          <w:color w:val="000000"/>
        </w:rPr>
        <w:t>The Guardian News</w:t>
      </w:r>
      <w:r>
        <w:rPr>
          <w:color w:val="000000"/>
        </w:rPr>
        <w:t>. 16 February 2021.</w:t>
      </w:r>
    </w:p>
    <w:p w14:paraId="00000102" w14:textId="77777777" w:rsidR="00EA7E1D" w:rsidRDefault="009B17C1">
      <w:pPr>
        <w:pBdr>
          <w:top w:val="nil"/>
          <w:left w:val="nil"/>
          <w:bottom w:val="nil"/>
          <w:right w:val="nil"/>
          <w:between w:val="nil"/>
        </w:pBdr>
        <w:spacing w:after="0"/>
        <w:ind w:left="720" w:hanging="720"/>
        <w:rPr>
          <w:color w:val="000000"/>
        </w:rPr>
      </w:pPr>
      <w:r>
        <w:rPr>
          <w:color w:val="000000"/>
        </w:rPr>
        <w:t>25.</w:t>
      </w:r>
      <w:r>
        <w:rPr>
          <w:color w:val="000000"/>
        </w:rPr>
        <w:tab/>
        <w:t xml:space="preserve">Haynes, L., </w:t>
      </w:r>
      <w:proofErr w:type="spellStart"/>
      <w:r>
        <w:rPr>
          <w:i/>
          <w:color w:val="000000"/>
        </w:rPr>
        <w:t>QCovid</w:t>
      </w:r>
      <w:proofErr w:type="spellEnd"/>
      <w:r>
        <w:rPr>
          <w:i/>
          <w:color w:val="000000"/>
        </w:rPr>
        <w:t xml:space="preserve"> tool to be reviewed by NHS Digital after healthy women wrongly advised to shield</w:t>
      </w:r>
      <w:r>
        <w:rPr>
          <w:color w:val="000000"/>
        </w:rPr>
        <w:t xml:space="preserve">, in </w:t>
      </w:r>
      <w:proofErr w:type="spellStart"/>
      <w:r>
        <w:rPr>
          <w:i/>
          <w:color w:val="000000"/>
        </w:rPr>
        <w:t>GPonline</w:t>
      </w:r>
      <w:proofErr w:type="spellEnd"/>
      <w:r>
        <w:rPr>
          <w:color w:val="000000"/>
        </w:rPr>
        <w:t>. 22 February 2021.</w:t>
      </w:r>
    </w:p>
    <w:p w14:paraId="00000103" w14:textId="77777777" w:rsidR="00EA7E1D" w:rsidRDefault="009B17C1">
      <w:pPr>
        <w:pBdr>
          <w:top w:val="nil"/>
          <w:left w:val="nil"/>
          <w:bottom w:val="nil"/>
          <w:right w:val="nil"/>
          <w:between w:val="nil"/>
        </w:pBdr>
        <w:spacing w:after="0"/>
        <w:ind w:left="720" w:hanging="720"/>
        <w:rPr>
          <w:color w:val="000000"/>
        </w:rPr>
      </w:pPr>
      <w:r>
        <w:rPr>
          <w:color w:val="000000"/>
        </w:rPr>
        <w:t>26.</w:t>
      </w:r>
      <w:r>
        <w:rPr>
          <w:color w:val="000000"/>
        </w:rPr>
        <w:tab/>
        <w:t xml:space="preserve">Delmestri, A. and D. Prieto-Alhambra, </w:t>
      </w:r>
      <w:r>
        <w:rPr>
          <w:i/>
          <w:color w:val="000000"/>
        </w:rPr>
        <w:t>CPRD GOLD and linked ONS mortality records: Reconciling guidelines.</w:t>
      </w:r>
      <w:r>
        <w:rPr>
          <w:color w:val="000000"/>
        </w:rPr>
        <w:t xml:space="preserve"> Int J Med Inform, 2020. </w:t>
      </w:r>
      <w:r>
        <w:rPr>
          <w:b/>
          <w:color w:val="000000"/>
        </w:rPr>
        <w:t>136</w:t>
      </w:r>
      <w:r>
        <w:rPr>
          <w:color w:val="000000"/>
        </w:rPr>
        <w:t>: p. 104038.</w:t>
      </w:r>
    </w:p>
    <w:p w14:paraId="00000104" w14:textId="77777777" w:rsidR="00EA7E1D" w:rsidRDefault="009B17C1">
      <w:pPr>
        <w:pBdr>
          <w:top w:val="nil"/>
          <w:left w:val="nil"/>
          <w:bottom w:val="nil"/>
          <w:right w:val="nil"/>
          <w:between w:val="nil"/>
        </w:pBdr>
        <w:spacing w:after="0"/>
        <w:ind w:left="720" w:hanging="720"/>
        <w:rPr>
          <w:color w:val="000000"/>
        </w:rPr>
      </w:pPr>
      <w:r>
        <w:rPr>
          <w:color w:val="000000"/>
        </w:rPr>
        <w:t>27.</w:t>
      </w:r>
      <w:r>
        <w:rPr>
          <w:color w:val="000000"/>
        </w:rPr>
        <w:tab/>
        <w:t xml:space="preserve">Pham, T.M., et al., </w:t>
      </w:r>
      <w:r>
        <w:rPr>
          <w:i/>
          <w:color w:val="000000"/>
        </w:rPr>
        <w:t>Ethnic Differences in the Prevalence of Type 2 Diabetes Diagnoses in the UK: Cross-Sectional Analysis of the Health Improvement Network Primary Care Database.</w:t>
      </w:r>
      <w:r>
        <w:rPr>
          <w:color w:val="000000"/>
        </w:rPr>
        <w:t xml:space="preserve"> Clin </w:t>
      </w:r>
      <w:proofErr w:type="spellStart"/>
      <w:r>
        <w:rPr>
          <w:color w:val="000000"/>
        </w:rPr>
        <w:t>Epidemiol</w:t>
      </w:r>
      <w:proofErr w:type="spellEnd"/>
      <w:r>
        <w:rPr>
          <w:color w:val="000000"/>
        </w:rPr>
        <w:t xml:space="preserve">, 2019. </w:t>
      </w:r>
      <w:r>
        <w:rPr>
          <w:b/>
          <w:color w:val="000000"/>
        </w:rPr>
        <w:t>11</w:t>
      </w:r>
      <w:r>
        <w:rPr>
          <w:color w:val="000000"/>
        </w:rPr>
        <w:t>: p. 1081-1088.</w:t>
      </w:r>
    </w:p>
    <w:p w14:paraId="00000105" w14:textId="77777777" w:rsidR="00EA7E1D" w:rsidRDefault="009B17C1">
      <w:pPr>
        <w:pBdr>
          <w:top w:val="nil"/>
          <w:left w:val="nil"/>
          <w:bottom w:val="nil"/>
          <w:right w:val="nil"/>
          <w:between w:val="nil"/>
        </w:pBdr>
        <w:spacing w:after="0"/>
        <w:ind w:left="720" w:hanging="720"/>
        <w:rPr>
          <w:color w:val="000000"/>
        </w:rPr>
      </w:pPr>
      <w:r>
        <w:rPr>
          <w:color w:val="000000"/>
        </w:rPr>
        <w:t>28.</w:t>
      </w:r>
      <w:r>
        <w:rPr>
          <w:color w:val="000000"/>
        </w:rPr>
        <w:tab/>
        <w:t xml:space="preserve">Petersen, I., et al., </w:t>
      </w:r>
      <w:r>
        <w:rPr>
          <w:i/>
          <w:color w:val="000000"/>
        </w:rPr>
        <w:t>Health indicator recording in UK primary care electronic health records: key implications for handling missing data.</w:t>
      </w:r>
      <w:r>
        <w:rPr>
          <w:color w:val="000000"/>
        </w:rPr>
        <w:t xml:space="preserve"> Clin </w:t>
      </w:r>
      <w:proofErr w:type="spellStart"/>
      <w:r>
        <w:rPr>
          <w:color w:val="000000"/>
        </w:rPr>
        <w:t>Epidemiol</w:t>
      </w:r>
      <w:proofErr w:type="spellEnd"/>
      <w:r>
        <w:rPr>
          <w:color w:val="000000"/>
        </w:rPr>
        <w:t xml:space="preserve">, 2019. </w:t>
      </w:r>
      <w:r>
        <w:rPr>
          <w:b/>
          <w:color w:val="000000"/>
        </w:rPr>
        <w:t>11</w:t>
      </w:r>
      <w:r>
        <w:rPr>
          <w:color w:val="000000"/>
        </w:rPr>
        <w:t>: p. 157-167.</w:t>
      </w:r>
    </w:p>
    <w:p w14:paraId="00000106" w14:textId="77777777" w:rsidR="00EA7E1D" w:rsidRDefault="009B17C1">
      <w:pPr>
        <w:pBdr>
          <w:top w:val="nil"/>
          <w:left w:val="nil"/>
          <w:bottom w:val="nil"/>
          <w:right w:val="nil"/>
          <w:between w:val="nil"/>
        </w:pBdr>
        <w:spacing w:after="0"/>
        <w:ind w:left="720" w:hanging="720"/>
        <w:rPr>
          <w:color w:val="000000"/>
        </w:rPr>
      </w:pPr>
      <w:r>
        <w:rPr>
          <w:color w:val="000000"/>
        </w:rPr>
        <w:t>29.</w:t>
      </w:r>
      <w:r>
        <w:rPr>
          <w:color w:val="000000"/>
        </w:rPr>
        <w:tab/>
        <w:t xml:space="preserve">Riley, R.D., et al., </w:t>
      </w:r>
      <w:r>
        <w:rPr>
          <w:i/>
          <w:color w:val="000000"/>
        </w:rPr>
        <w:t>Calculating the sample size required for developing a clinical prediction model.</w:t>
      </w:r>
      <w:r>
        <w:rPr>
          <w:color w:val="000000"/>
        </w:rPr>
        <w:t xml:space="preserve"> BMJ, 2020. </w:t>
      </w:r>
      <w:r>
        <w:rPr>
          <w:b/>
          <w:color w:val="000000"/>
        </w:rPr>
        <w:t>368</w:t>
      </w:r>
      <w:r>
        <w:rPr>
          <w:color w:val="000000"/>
        </w:rPr>
        <w:t>: p. m441.</w:t>
      </w:r>
    </w:p>
    <w:p w14:paraId="00000107" w14:textId="77777777" w:rsidR="00EA7E1D" w:rsidRDefault="009B17C1">
      <w:pPr>
        <w:pBdr>
          <w:top w:val="nil"/>
          <w:left w:val="nil"/>
          <w:bottom w:val="nil"/>
          <w:right w:val="nil"/>
          <w:between w:val="nil"/>
        </w:pBdr>
        <w:spacing w:after="0"/>
        <w:ind w:left="720" w:hanging="720"/>
        <w:rPr>
          <w:color w:val="000000"/>
        </w:rPr>
      </w:pPr>
      <w:r>
        <w:rPr>
          <w:color w:val="000000"/>
        </w:rPr>
        <w:t>30.</w:t>
      </w:r>
      <w:r>
        <w:rPr>
          <w:color w:val="000000"/>
        </w:rPr>
        <w:tab/>
        <w:t xml:space="preserve">Riley, R.D., et al., </w:t>
      </w:r>
      <w:r>
        <w:rPr>
          <w:i/>
          <w:color w:val="000000"/>
        </w:rPr>
        <w:t>Minimum sample size for developing a multivariable prediction model: PART II - binary and time-to-event outcomes.</w:t>
      </w:r>
      <w:r>
        <w:rPr>
          <w:color w:val="000000"/>
        </w:rPr>
        <w:t xml:space="preserve"> Stat Med, 2019. </w:t>
      </w:r>
      <w:r>
        <w:rPr>
          <w:b/>
          <w:color w:val="000000"/>
        </w:rPr>
        <w:t>38</w:t>
      </w:r>
      <w:r>
        <w:rPr>
          <w:color w:val="000000"/>
        </w:rPr>
        <w:t>(7): p. 1276-1296.</w:t>
      </w:r>
    </w:p>
    <w:p w14:paraId="00000108" w14:textId="77777777" w:rsidR="00EA7E1D" w:rsidRDefault="009B17C1">
      <w:pPr>
        <w:pBdr>
          <w:top w:val="nil"/>
          <w:left w:val="nil"/>
          <w:bottom w:val="nil"/>
          <w:right w:val="nil"/>
          <w:between w:val="nil"/>
        </w:pBdr>
        <w:spacing w:after="0"/>
        <w:ind w:left="720" w:hanging="720"/>
        <w:rPr>
          <w:color w:val="000000"/>
        </w:rPr>
      </w:pPr>
      <w:r>
        <w:rPr>
          <w:color w:val="000000"/>
        </w:rPr>
        <w:t>31.</w:t>
      </w:r>
      <w:r>
        <w:rPr>
          <w:color w:val="000000"/>
        </w:rPr>
        <w:tab/>
      </w:r>
      <w:proofErr w:type="spellStart"/>
      <w:r>
        <w:rPr>
          <w:color w:val="000000"/>
        </w:rPr>
        <w:t>Tarassenko</w:t>
      </w:r>
      <w:proofErr w:type="spellEnd"/>
      <w:r>
        <w:rPr>
          <w:color w:val="000000"/>
        </w:rPr>
        <w:t xml:space="preserve">, L., </w:t>
      </w:r>
      <w:r>
        <w:rPr>
          <w:i/>
          <w:color w:val="000000"/>
        </w:rPr>
        <w:t>Guide to Neural Computing Applications</w:t>
      </w:r>
      <w:r>
        <w:rPr>
          <w:color w:val="000000"/>
        </w:rPr>
        <w:t>. 1998: Elsevier.</w:t>
      </w:r>
    </w:p>
    <w:p w14:paraId="00000109" w14:textId="77777777" w:rsidR="00EA7E1D" w:rsidRDefault="009B17C1">
      <w:pPr>
        <w:pBdr>
          <w:top w:val="nil"/>
          <w:left w:val="nil"/>
          <w:bottom w:val="nil"/>
          <w:right w:val="nil"/>
          <w:between w:val="nil"/>
        </w:pBdr>
        <w:spacing w:after="0"/>
        <w:ind w:left="720" w:hanging="720"/>
        <w:rPr>
          <w:color w:val="000000"/>
        </w:rPr>
      </w:pPr>
      <w:r>
        <w:rPr>
          <w:color w:val="000000"/>
        </w:rPr>
        <w:t>32.</w:t>
      </w:r>
      <w:r>
        <w:rPr>
          <w:color w:val="000000"/>
        </w:rPr>
        <w:tab/>
      </w:r>
      <w:proofErr w:type="spellStart"/>
      <w:r>
        <w:rPr>
          <w:color w:val="000000"/>
        </w:rPr>
        <w:t>Sounderajah</w:t>
      </w:r>
      <w:proofErr w:type="spellEnd"/>
      <w:r>
        <w:rPr>
          <w:color w:val="000000"/>
        </w:rPr>
        <w:t xml:space="preserve">, V., et al., </w:t>
      </w:r>
      <w:r>
        <w:rPr>
          <w:i/>
          <w:color w:val="000000"/>
        </w:rPr>
        <w:t>Developing specific reporting guidelines for diagnostic accuracy studies assessing AI interventions: The STARD-AI Steering Group.</w:t>
      </w:r>
      <w:r>
        <w:rPr>
          <w:color w:val="000000"/>
        </w:rPr>
        <w:t xml:space="preserve"> Nat Med, 2020. </w:t>
      </w:r>
      <w:r>
        <w:rPr>
          <w:b/>
          <w:color w:val="000000"/>
        </w:rPr>
        <w:t>26</w:t>
      </w:r>
      <w:r>
        <w:rPr>
          <w:color w:val="000000"/>
        </w:rPr>
        <w:t>(6): p. 807-808.</w:t>
      </w:r>
    </w:p>
    <w:p w14:paraId="0000010A" w14:textId="77777777" w:rsidR="00EA7E1D" w:rsidRDefault="009B17C1">
      <w:pPr>
        <w:pBdr>
          <w:top w:val="nil"/>
          <w:left w:val="nil"/>
          <w:bottom w:val="nil"/>
          <w:right w:val="nil"/>
          <w:between w:val="nil"/>
        </w:pBdr>
        <w:ind w:left="720" w:hanging="720"/>
        <w:rPr>
          <w:color w:val="000000"/>
        </w:rPr>
      </w:pPr>
      <w:r>
        <w:rPr>
          <w:color w:val="000000"/>
        </w:rPr>
        <w:t>33.</w:t>
      </w:r>
      <w:r>
        <w:rPr>
          <w:color w:val="000000"/>
        </w:rPr>
        <w:tab/>
        <w:t xml:space="preserve">DHSC. </w:t>
      </w:r>
      <w:r>
        <w:rPr>
          <w:i/>
          <w:color w:val="000000"/>
        </w:rPr>
        <w:t>A guide to good practice for digital and data-driven health technologies</w:t>
      </w:r>
      <w:r>
        <w:rPr>
          <w:color w:val="000000"/>
        </w:rPr>
        <w:t xml:space="preserve">. Available from: </w:t>
      </w:r>
      <w:hyperlink r:id="rId15">
        <w:r>
          <w:rPr>
            <w:color w:val="0000FF"/>
            <w:u w:val="single"/>
          </w:rPr>
          <w:t>https://www.gov.uk/government/publications/code-of-conduct-for-data-driven-health-and-care-technology/initial-code-of-conduct-for-data-driven-health-and-care-technology</w:t>
        </w:r>
      </w:hyperlink>
      <w:r>
        <w:rPr>
          <w:color w:val="000000"/>
        </w:rPr>
        <w:t>.</w:t>
      </w:r>
    </w:p>
    <w:p w14:paraId="0000010B" w14:textId="77777777" w:rsidR="00EA7E1D" w:rsidRDefault="00EA7E1D">
      <w:pPr>
        <w:ind w:left="426" w:hanging="425"/>
      </w:pPr>
    </w:p>
    <w:sectPr w:rsidR="00EA7E1D">
      <w:footerReference w:type="even" r:id="rId16"/>
      <w:footerReference w:type="default" r:id="rId17"/>
      <w:pgSz w:w="11900" w:h="16840"/>
      <w:pgMar w:top="907" w:right="1440" w:bottom="123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tonella Delmestri" w:date="2021-12-10T17:09:00Z" w:initials="">
    <w:p w14:paraId="00000122" w14:textId="77777777" w:rsidR="00EA7E1D" w:rsidRDefault="009B17C1">
      <w:pPr>
        <w:widowControl w:val="0"/>
        <w:pBdr>
          <w:top w:val="nil"/>
          <w:left w:val="nil"/>
          <w:bottom w:val="nil"/>
          <w:right w:val="nil"/>
          <w:between w:val="nil"/>
        </w:pBdr>
        <w:spacing w:after="0"/>
        <w:jc w:val="left"/>
        <w:rPr>
          <w:color w:val="000000"/>
        </w:rPr>
      </w:pPr>
      <w:r>
        <w:rPr>
          <w:color w:val="000000"/>
        </w:rPr>
        <w:t>One good example was in the news a few weeks ago about oxygen saturation monitors. During the pandemic they could have contributed to the bias in health care for ethnic minorities being based on average values for a white population</w:t>
      </w:r>
    </w:p>
  </w:comment>
  <w:comment w:id="0" w:author="Elias Allara" w:date="2022-01-20T23:10:00Z" w:initials="EA">
    <w:p w14:paraId="4D44F28F" w14:textId="20ED3B64" w:rsidR="16609525" w:rsidRDefault="16609525">
      <w:pPr>
        <w:pStyle w:val="CommentText"/>
      </w:pPr>
      <w:r>
        <w:t>Agree - if this additional example is deemed relevant, here's one potential reference: https://www.nejm.org/doi/full/10.1056/nejmc2029240</w:t>
      </w:r>
      <w:r>
        <w:rPr>
          <w:rStyle w:val="CommentReference"/>
        </w:rPr>
        <w:annotationRef/>
      </w:r>
    </w:p>
  </w:comment>
  <w:comment w:id="17" w:author="Marta Pineda Moncusi" w:date="2021-12-24T09:59:00Z" w:initials="">
    <w:p w14:paraId="00000127" w14:textId="77777777" w:rsidR="00EA7E1D" w:rsidRDefault="009B17C1">
      <w:pPr>
        <w:widowControl w:val="0"/>
        <w:pBdr>
          <w:top w:val="nil"/>
          <w:left w:val="nil"/>
          <w:bottom w:val="nil"/>
          <w:right w:val="nil"/>
          <w:between w:val="nil"/>
        </w:pBdr>
        <w:spacing w:after="0"/>
        <w:jc w:val="left"/>
        <w:rPr>
          <w:color w:val="000000"/>
        </w:rPr>
      </w:pPr>
      <w:r>
        <w:rPr>
          <w:color w:val="000000"/>
        </w:rPr>
        <w:t>Discuss any other exclusion criteria</w:t>
      </w:r>
    </w:p>
  </w:comment>
  <w:comment w:id="23" w:author="Ashley Akbari" w:date="2022-01-17T15:26:00Z" w:initials="">
    <w:p w14:paraId="0000011B" w14:textId="77777777" w:rsidR="00EA7E1D" w:rsidRDefault="009B17C1">
      <w:pPr>
        <w:widowControl w:val="0"/>
        <w:pBdr>
          <w:top w:val="nil"/>
          <w:left w:val="nil"/>
          <w:bottom w:val="nil"/>
          <w:right w:val="nil"/>
          <w:between w:val="nil"/>
        </w:pBdr>
        <w:spacing w:after="0"/>
        <w:jc w:val="left"/>
        <w:rPr>
          <w:color w:val="000000"/>
        </w:rPr>
      </w:pPr>
      <w:r>
        <w:rPr>
          <w:color w:val="000000"/>
        </w:rPr>
        <w:t>is this supposed to be less than "&lt;18" rather than greater that which is in the inclusion list</w:t>
      </w:r>
    </w:p>
  </w:comment>
  <w:comment w:id="37" w:author="Ashley Akbari" w:date="2022-01-17T15:26:00Z" w:initials="">
    <w:p w14:paraId="00000123" w14:textId="77777777" w:rsidR="00EA7E1D" w:rsidRDefault="009B17C1">
      <w:pPr>
        <w:widowControl w:val="0"/>
        <w:pBdr>
          <w:top w:val="nil"/>
          <w:left w:val="nil"/>
          <w:bottom w:val="nil"/>
          <w:right w:val="nil"/>
          <w:between w:val="nil"/>
        </w:pBdr>
        <w:spacing w:after="0"/>
        <w:jc w:val="left"/>
        <w:rPr>
          <w:color w:val="000000"/>
        </w:rPr>
      </w:pPr>
      <w:r>
        <w:rPr>
          <w:color w:val="000000"/>
        </w:rPr>
        <w:t>How do you propose to add more accuracy to the existing data already collected?</w:t>
      </w:r>
    </w:p>
  </w:comment>
  <w:comment w:id="41" w:author="Alex Handy" w:date="2022-01-18T12:29:00Z" w:initials="">
    <w:p w14:paraId="00000124" w14:textId="77777777" w:rsidR="00EA7E1D" w:rsidRDefault="009B17C1">
      <w:pPr>
        <w:widowControl w:val="0"/>
        <w:pBdr>
          <w:top w:val="nil"/>
          <w:left w:val="nil"/>
          <w:bottom w:val="nil"/>
          <w:right w:val="nil"/>
          <w:between w:val="nil"/>
        </w:pBdr>
        <w:spacing w:after="0"/>
        <w:jc w:val="left"/>
        <w:rPr>
          <w:color w:val="000000"/>
        </w:rPr>
      </w:pPr>
      <w:r>
        <w:rPr>
          <w:color w:val="000000"/>
        </w:rPr>
        <w:t>+1 - more on the how would be helpful</w:t>
      </w:r>
    </w:p>
  </w:comment>
  <w:comment w:id="40" w:author="Marta Pineda Moncusi" w:date="2022-02-03T14:37:00Z" w:initials="MPM">
    <w:p w14:paraId="112E304F" w14:textId="0A9FB662" w:rsidR="005F2A11" w:rsidRDefault="005F2A11">
      <w:pPr>
        <w:pStyle w:val="CommentText"/>
      </w:pPr>
      <w:r>
        <w:rPr>
          <w:rStyle w:val="CommentReference"/>
        </w:rPr>
        <w:annotationRef/>
      </w:r>
      <w:proofErr w:type="spellStart"/>
      <w:r>
        <w:t>Eg.</w:t>
      </w:r>
      <w:proofErr w:type="spellEnd"/>
      <w:r>
        <w:t xml:space="preserve"> If possible, using less general coding such as SNOMED codes instead of NHS dictionary terms</w:t>
      </w:r>
    </w:p>
  </w:comment>
  <w:comment w:id="46" w:author="Chris Tomlinson" w:date="2022-01-17T18:23:00Z" w:initials="">
    <w:p w14:paraId="00000114"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Interested to know a bit more about what you mean by this, sounds like some sort of dimension reduction/subgrouping of the 290 codes. Do you have a principled way of doing this: </w:t>
      </w:r>
      <w:proofErr w:type="gramStart"/>
      <w:r>
        <w:rPr>
          <w:color w:val="000000"/>
        </w:rPr>
        <w:t>e.g.</w:t>
      </w:r>
      <w:proofErr w:type="gramEnd"/>
      <w:r>
        <w:rPr>
          <w:color w:val="000000"/>
        </w:rPr>
        <w:t xml:space="preserve"> biological or splitting to the minimum number of groups that explains a certain % of the variance?</w:t>
      </w:r>
    </w:p>
  </w:comment>
  <w:comment w:id="45" w:author="Marta Pineda Moncusi" w:date="2022-01-27T16:47:00Z" w:initials="MPM">
    <w:p w14:paraId="3B415836" w14:textId="565CF6A9" w:rsidR="00DE2AF0" w:rsidRDefault="00DE2AF0">
      <w:pPr>
        <w:pStyle w:val="CommentText"/>
      </w:pPr>
      <w:r>
        <w:rPr>
          <w:rStyle w:val="CommentReference"/>
        </w:rPr>
        <w:annotationRef/>
      </w:r>
      <w:r>
        <w:t xml:space="preserve">When we talk about </w:t>
      </w:r>
      <w:proofErr w:type="gramStart"/>
      <w:r>
        <w:t>granularity</w:t>
      </w:r>
      <w:proofErr w:type="gramEnd"/>
      <w:r>
        <w:t xml:space="preserve"> we are referring to different classifications that goes “deeper” than the classical </w:t>
      </w:r>
      <w:r w:rsidRPr="0085269D">
        <w:rPr>
          <w:i/>
          <w:iCs/>
        </w:rPr>
        <w:t xml:space="preserve">White, Black, </w:t>
      </w:r>
      <w:r w:rsidR="0085269D" w:rsidRPr="0085269D">
        <w:rPr>
          <w:i/>
          <w:iCs/>
        </w:rPr>
        <w:t>Asian</w:t>
      </w:r>
      <w:r w:rsidRPr="0085269D">
        <w:rPr>
          <w:i/>
          <w:iCs/>
        </w:rPr>
        <w:t>, Mix</w:t>
      </w:r>
      <w:r w:rsidR="0085269D" w:rsidRPr="0085269D">
        <w:rPr>
          <w:i/>
          <w:iCs/>
        </w:rPr>
        <w:t xml:space="preserve"> and Other</w:t>
      </w:r>
      <w:r w:rsidR="0085269D">
        <w:t>,</w:t>
      </w:r>
      <w:r>
        <w:t xml:space="preserve"> that is frequently used in research.</w:t>
      </w:r>
    </w:p>
  </w:comment>
  <w:comment w:id="53" w:author="Ashley Akbari" w:date="2022-01-17T15:29:00Z" w:initials="">
    <w:p w14:paraId="00000121"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Just for info - </w:t>
      </w:r>
      <w:proofErr w:type="spellStart"/>
      <w:r>
        <w:rPr>
          <w:color w:val="000000"/>
        </w:rPr>
        <w:t>i</w:t>
      </w:r>
      <w:proofErr w:type="spellEnd"/>
      <w:r>
        <w:rPr>
          <w:color w:val="000000"/>
        </w:rPr>
        <w:t xml:space="preserve"> remember reading last year that work done around QCOVID </w:t>
      </w:r>
      <w:proofErr w:type="spellStart"/>
      <w:r>
        <w:rPr>
          <w:color w:val="000000"/>
        </w:rPr>
        <w:t>i</w:t>
      </w:r>
      <w:proofErr w:type="spellEnd"/>
      <w:r>
        <w:rPr>
          <w:color w:val="000000"/>
        </w:rPr>
        <w:t xml:space="preserve"> believe showed that imputation can lead to bias when not taking a large number of other factors into consideration - e.g. replace NULL or Unknown with a set ethnicity which is correct for one part of the UK and community, but not representative across other parts of the UK that do not have the same diversity and population characteristics - how do you plan to determine/decide which demographic and characteristics will feed your different models?</w:t>
      </w:r>
    </w:p>
  </w:comment>
  <w:comment w:id="59" w:author="Chris Tomlinson" w:date="2022-01-17T18:28:00Z" w:initials="">
    <w:p w14:paraId="00000115" w14:textId="77777777" w:rsidR="00EA7E1D" w:rsidRDefault="009B17C1">
      <w:pPr>
        <w:widowControl w:val="0"/>
        <w:pBdr>
          <w:top w:val="nil"/>
          <w:left w:val="nil"/>
          <w:bottom w:val="nil"/>
          <w:right w:val="nil"/>
          <w:between w:val="nil"/>
        </w:pBdr>
        <w:spacing w:after="0"/>
        <w:jc w:val="left"/>
        <w:rPr>
          <w:color w:val="000000"/>
        </w:rPr>
      </w:pPr>
      <w:r>
        <w:rPr>
          <w:color w:val="000000"/>
        </w:rPr>
        <w:t>This sounds like it could be an extremely biased method! Good to show as a comparison and would be interested to see analysis/discussion of results</w:t>
      </w:r>
    </w:p>
  </w:comment>
  <w:comment w:id="62" w:author="Elias Allara" w:date="2022-01-20T23:23:00Z" w:initials="EA">
    <w:p w14:paraId="7367C6CA" w14:textId="404F39E1" w:rsidR="16609525" w:rsidRDefault="16609525">
      <w:pPr>
        <w:pStyle w:val="CommentText"/>
      </w:pPr>
      <w:r>
        <w:t>Will sensitivity analyses using the delta-adjustment methods be considered? Apologies if this is implied by any of the listed approached and I missed it.</w:t>
      </w:r>
      <w:r>
        <w:rPr>
          <w:rStyle w:val="CommentReference"/>
        </w:rPr>
        <w:annotationRef/>
      </w:r>
    </w:p>
  </w:comment>
  <w:comment w:id="70" w:author="Marta Pineda Moncusi" w:date="2021-12-24T09:59:00Z" w:initials="">
    <w:p w14:paraId="00000125" w14:textId="77777777" w:rsidR="00EA7E1D" w:rsidRDefault="009B17C1">
      <w:pPr>
        <w:widowControl w:val="0"/>
        <w:pBdr>
          <w:top w:val="nil"/>
          <w:left w:val="nil"/>
          <w:bottom w:val="nil"/>
          <w:right w:val="nil"/>
          <w:between w:val="nil"/>
        </w:pBdr>
        <w:spacing w:after="0"/>
        <w:jc w:val="left"/>
        <w:rPr>
          <w:color w:val="000000"/>
        </w:rPr>
      </w:pPr>
      <w:r>
        <w:rPr>
          <w:color w:val="000000"/>
        </w:rPr>
        <w:t>Discuss any other exclusion criteria</w:t>
      </w:r>
    </w:p>
  </w:comment>
  <w:comment w:id="73" w:author="Mohammadhossein Mamouei" w:date="2022-01-20T14:56:00Z" w:initials="MM">
    <w:p w14:paraId="5A881D3A" w14:textId="5CAB5064" w:rsidR="003D55EF" w:rsidRDefault="00635B23">
      <w:pPr>
        <w:pStyle w:val="CommentText"/>
      </w:pPr>
      <w:r>
        <w:t>Systolic blood pressure is</w:t>
      </w:r>
      <w:r w:rsidR="00044B21">
        <w:t xml:space="preserve"> </w:t>
      </w:r>
      <w:r>
        <w:t>included in most CVD risk models</w:t>
      </w:r>
      <w:r>
        <w:rPr>
          <w:rStyle w:val="CommentReference"/>
        </w:rPr>
        <w:annotationRef/>
      </w:r>
      <w:r w:rsidR="00044B21">
        <w:t xml:space="preserve">, given </w:t>
      </w:r>
      <w:r w:rsidR="007C3994">
        <w:t>the strong links between</w:t>
      </w:r>
      <w:r w:rsidR="00044B21">
        <w:t xml:space="preserve"> </w:t>
      </w:r>
      <w:r w:rsidR="007C3994">
        <w:t xml:space="preserve">BP and </w:t>
      </w:r>
      <w:r w:rsidR="003D55EF">
        <w:t>ethnicity, excluding it from risk models could inflate the association of ethnicity</w:t>
      </w:r>
      <w:r w:rsidR="0010709F">
        <w:t xml:space="preserve"> and CVD-related outcomes</w:t>
      </w:r>
      <w:r w:rsidR="003D55EF">
        <w:t xml:space="preserve">.  </w:t>
      </w:r>
      <w:r w:rsidR="003D55EF">
        <w:br/>
      </w:r>
      <w:r w:rsidR="003D55EF">
        <w:br/>
      </w:r>
      <w:hyperlink r:id="rId1" w:history="1">
        <w:r w:rsidR="003D55EF" w:rsidRPr="00485244">
          <w:rPr>
            <w:rStyle w:val="Hyperlink"/>
          </w:rPr>
          <w:t>https://journals.sagepub.com/doi/full/10.1177/2047487318803241</w:t>
        </w:r>
      </w:hyperlink>
    </w:p>
    <w:p w14:paraId="02971085" w14:textId="0C98C420" w:rsidR="00635B23" w:rsidRDefault="003D55EF">
      <w:pPr>
        <w:pStyle w:val="CommentText"/>
      </w:pPr>
      <w:r>
        <w:br/>
      </w:r>
      <w:hyperlink r:id="rId2" w:history="1">
        <w:r w:rsidR="0010709F" w:rsidRPr="00485244">
          <w:rPr>
            <w:rStyle w:val="Hyperlink"/>
          </w:rPr>
          <w:t>https://pubmed.ncbi.nlm.nih.gov/11967721/</w:t>
        </w:r>
      </w:hyperlink>
    </w:p>
    <w:p w14:paraId="7386CB9F" w14:textId="77777777" w:rsidR="0010709F" w:rsidRDefault="0010709F">
      <w:pPr>
        <w:pStyle w:val="CommentText"/>
      </w:pPr>
    </w:p>
    <w:p w14:paraId="161F5812" w14:textId="34110535" w:rsidR="00CE7DF9" w:rsidRDefault="004A18E1" w:rsidP="00CE7DF9">
      <w:pPr>
        <w:pStyle w:val="CommentText"/>
      </w:pPr>
      <w:r>
        <w:t xml:space="preserve">On a related note, </w:t>
      </w:r>
      <w:r w:rsidR="0010709F">
        <w:t xml:space="preserve">QRISK3 has ethnicity as one of </w:t>
      </w:r>
      <w:r w:rsidR="00BC2158">
        <w:t>its</w:t>
      </w:r>
      <w:r w:rsidR="0010709F">
        <w:t xml:space="preserve"> variables, perhaps</w:t>
      </w:r>
      <w:r w:rsidR="00BC2158">
        <w:t xml:space="preserve"> in line with the first objective, it would be interesting to see how the use of different imputation methods can affect its performance</w:t>
      </w:r>
      <w:r w:rsidR="00CE7DF9">
        <w:t xml:space="preserve"> and bias</w:t>
      </w:r>
      <w:r w:rsidR="00BC2158">
        <w:t>. Although it is for estimating 10-</w:t>
      </w:r>
      <w:r w:rsidR="00CE7DF9">
        <w:t xml:space="preserve">year </w:t>
      </w:r>
      <w:r w:rsidR="00BC2158">
        <w:t xml:space="preserve">risk -as these models are usually meant to be- </w:t>
      </w:r>
      <w:r>
        <w:t>we have seen it perform almost as good as some advanced DL models on different CVDs and shorter periods (1-5 years)</w:t>
      </w:r>
      <w:r w:rsidR="00CE7DF9">
        <w:t xml:space="preserve">. So might be worth using the same predictors. </w:t>
      </w:r>
    </w:p>
  </w:comment>
  <w:comment w:id="74" w:author="Ashley Akbari" w:date="2022-01-17T15:31:00Z" w:initials="">
    <w:p w14:paraId="0B560825" w14:textId="77777777" w:rsidR="00BA1677" w:rsidRDefault="00BA1677" w:rsidP="00BA1677">
      <w:pPr>
        <w:widowControl w:val="0"/>
        <w:pBdr>
          <w:top w:val="nil"/>
          <w:left w:val="nil"/>
          <w:bottom w:val="nil"/>
          <w:right w:val="nil"/>
          <w:between w:val="nil"/>
        </w:pBdr>
        <w:spacing w:after="0"/>
        <w:jc w:val="left"/>
        <w:rPr>
          <w:color w:val="000000"/>
        </w:rPr>
      </w:pPr>
      <w:r>
        <w:rPr>
          <w:color w:val="000000"/>
        </w:rPr>
        <w:t>If the ethnicity is the main purpose of the study - should this be listed as a potential risk factor as well?</w:t>
      </w:r>
    </w:p>
  </w:comment>
  <w:comment w:id="75" w:author="Marta Pineda Moncusi" w:date="2022-02-15T16:08:00Z" w:initials="MPM">
    <w:p w14:paraId="5F439E82" w14:textId="5D01EB6B" w:rsidR="00C93482" w:rsidRDefault="00C93482">
      <w:pPr>
        <w:pStyle w:val="CommentText"/>
      </w:pPr>
      <w:r>
        <w:rPr>
          <w:rStyle w:val="CommentReference"/>
        </w:rPr>
        <w:annotationRef/>
      </w:r>
      <w:r>
        <w:t>There are two possible approaches: we might adjust by ethnicity or rather build specific models.</w:t>
      </w:r>
    </w:p>
  </w:comment>
  <w:comment w:id="76" w:author="Alex Handy" w:date="2022-01-18T12:33:00Z" w:initials="">
    <w:p w14:paraId="00000117"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Happy to discuss this in the context of CCU004_2 specifically. I have run the analysis by the existing ethnicity </w:t>
      </w:r>
      <w:proofErr w:type="gramStart"/>
      <w:r>
        <w:rPr>
          <w:color w:val="000000"/>
        </w:rPr>
        <w:t>sub groups</w:t>
      </w:r>
      <w:proofErr w:type="gramEnd"/>
      <w:r>
        <w:rPr>
          <w:color w:val="000000"/>
        </w:rPr>
        <w:t xml:space="preserve"> defined based on SNOMED-CT codes so would be interesting to see if / how new features / categorisations could potentially improve this.</w:t>
      </w:r>
    </w:p>
  </w:comment>
  <w:comment w:id="77" w:author="Ashley Akbari" w:date="2022-01-17T15:32:00Z" w:initials="">
    <w:p w14:paraId="0000011C" w14:textId="77777777" w:rsidR="00EA7E1D" w:rsidRDefault="009B17C1">
      <w:pPr>
        <w:widowControl w:val="0"/>
        <w:pBdr>
          <w:top w:val="nil"/>
          <w:left w:val="nil"/>
          <w:bottom w:val="nil"/>
          <w:right w:val="nil"/>
          <w:between w:val="nil"/>
        </w:pBdr>
        <w:spacing w:after="0"/>
        <w:jc w:val="left"/>
        <w:rPr>
          <w:color w:val="000000"/>
        </w:rPr>
      </w:pPr>
      <w:r>
        <w:rPr>
          <w:color w:val="000000"/>
        </w:rPr>
        <w:t>I wouldn't state this as the "main" ethnicity group - you could state it as the "commonly used" or the ONS ethnic groupings</w:t>
      </w:r>
    </w:p>
  </w:comment>
  <w:comment w:id="78" w:author="Chris Tomlinson" w:date="2022-01-17T18:18:00Z" w:initials="">
    <w:p w14:paraId="0000011D" w14:textId="77777777" w:rsidR="00EA7E1D" w:rsidRDefault="009B17C1">
      <w:pPr>
        <w:widowControl w:val="0"/>
        <w:pBdr>
          <w:top w:val="nil"/>
          <w:left w:val="nil"/>
          <w:bottom w:val="nil"/>
          <w:right w:val="nil"/>
          <w:between w:val="nil"/>
        </w:pBdr>
        <w:spacing w:after="0"/>
        <w:jc w:val="left"/>
        <w:rPr>
          <w:color w:val="000000"/>
        </w:rPr>
      </w:pPr>
      <w:r>
        <w:rPr>
          <w:color w:val="000000"/>
        </w:rPr>
        <w:t>Agree with this, I believe the following are at least partially coded and available in the TRE:</w:t>
      </w:r>
    </w:p>
    <w:p w14:paraId="0000011E" w14:textId="77777777" w:rsidR="00EA7E1D" w:rsidRDefault="00EA7E1D">
      <w:pPr>
        <w:widowControl w:val="0"/>
        <w:pBdr>
          <w:top w:val="nil"/>
          <w:left w:val="nil"/>
          <w:bottom w:val="nil"/>
          <w:right w:val="nil"/>
          <w:between w:val="nil"/>
        </w:pBdr>
        <w:spacing w:after="0"/>
        <w:jc w:val="left"/>
        <w:rPr>
          <w:color w:val="000000"/>
        </w:rPr>
      </w:pPr>
    </w:p>
    <w:p w14:paraId="0000011F"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British (White)Irish (White)Any other White </w:t>
      </w:r>
      <w:proofErr w:type="spellStart"/>
      <w:r>
        <w:rPr>
          <w:color w:val="000000"/>
        </w:rPr>
        <w:t>backgroundWhite</w:t>
      </w:r>
      <w:proofErr w:type="spellEnd"/>
      <w:r>
        <w:rPr>
          <w:color w:val="000000"/>
        </w:rPr>
        <w:t xml:space="preserve"> and Black Caribbean (Mixed)White and Black African (Mixed)White and Asian (Mixed)Any other Mixed </w:t>
      </w:r>
      <w:proofErr w:type="spellStart"/>
      <w:r>
        <w:rPr>
          <w:color w:val="000000"/>
        </w:rPr>
        <w:t>backgroundIndian</w:t>
      </w:r>
      <w:proofErr w:type="spellEnd"/>
      <w:r>
        <w:rPr>
          <w:color w:val="000000"/>
        </w:rPr>
        <w:t xml:space="preserve"> (Asian or Asian </w:t>
      </w:r>
      <w:proofErr w:type="gramStart"/>
      <w:r>
        <w:rPr>
          <w:color w:val="000000"/>
        </w:rPr>
        <w:t>British)Pakistani</w:t>
      </w:r>
      <w:proofErr w:type="gramEnd"/>
      <w:r>
        <w:rPr>
          <w:color w:val="000000"/>
        </w:rPr>
        <w:t xml:space="preserve"> (Asian or Asian British)Bangladeshi (Asian or Asian British)Any other Asian </w:t>
      </w:r>
      <w:proofErr w:type="spellStart"/>
      <w:r>
        <w:rPr>
          <w:color w:val="000000"/>
        </w:rPr>
        <w:t>backgroundCaribbean</w:t>
      </w:r>
      <w:proofErr w:type="spellEnd"/>
      <w:r>
        <w:rPr>
          <w:color w:val="000000"/>
        </w:rPr>
        <w:t xml:space="preserve"> (Black or Black British)African (Black or Black British)Any other Black </w:t>
      </w:r>
      <w:proofErr w:type="spellStart"/>
      <w:r>
        <w:rPr>
          <w:color w:val="000000"/>
        </w:rPr>
        <w:t>backgroundChinese</w:t>
      </w:r>
      <w:proofErr w:type="spellEnd"/>
      <w:r>
        <w:rPr>
          <w:color w:val="000000"/>
        </w:rPr>
        <w:t xml:space="preserve"> (other ethnic group)Any other ethnic group</w:t>
      </w:r>
    </w:p>
  </w:comment>
  <w:comment w:id="79" w:author="Chris Tomlinson" w:date="2022-01-17T18:13:00Z" w:initials="">
    <w:p w14:paraId="0000012C"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It would be interesting to go beyond evaluating performance and use interpretability methods </w:t>
      </w:r>
      <w:proofErr w:type="gramStart"/>
      <w:r>
        <w:rPr>
          <w:color w:val="000000"/>
        </w:rPr>
        <w:t>e.g.</w:t>
      </w:r>
      <w:proofErr w:type="gramEnd"/>
      <w:r>
        <w:rPr>
          <w:color w:val="000000"/>
        </w:rPr>
        <w:t xml:space="preserve"> coefficients/weights, feature importance/SHAP values to compare differences in what the ethnicity-specific models have 'learnt'</w:t>
      </w:r>
    </w:p>
  </w:comment>
  <w:comment w:id="80" w:author="Alex Handy" w:date="2022-01-18T12:38:00Z" w:initials="">
    <w:p w14:paraId="0000012D" w14:textId="77777777" w:rsidR="00EA7E1D" w:rsidRDefault="009B17C1">
      <w:pPr>
        <w:widowControl w:val="0"/>
        <w:pBdr>
          <w:top w:val="nil"/>
          <w:left w:val="nil"/>
          <w:bottom w:val="nil"/>
          <w:right w:val="nil"/>
          <w:between w:val="nil"/>
        </w:pBdr>
        <w:spacing w:after="0"/>
        <w:jc w:val="left"/>
        <w:rPr>
          <w:color w:val="000000"/>
        </w:rPr>
      </w:pPr>
      <w:r>
        <w:rPr>
          <w:color w:val="000000"/>
        </w:rPr>
        <w:t>+1 would be helpful to think further about what "better" would be in this context beyond the basic metrics (</w:t>
      </w:r>
      <w:proofErr w:type="gramStart"/>
      <w:r>
        <w:rPr>
          <w:color w:val="000000"/>
        </w:rPr>
        <w:t>e.g.</w:t>
      </w:r>
      <w:proofErr w:type="gramEnd"/>
      <w:r>
        <w:rPr>
          <w:color w:val="000000"/>
        </w:rPr>
        <w:t xml:space="preserve"> AUC).</w:t>
      </w:r>
    </w:p>
  </w:comment>
  <w:comment w:id="81" w:author="Mohammadhossein Mamouei" w:date="2022-01-20T16:01:00Z" w:initials="MM">
    <w:p w14:paraId="7CA96E7E" w14:textId="70DB40B8" w:rsidR="009F48AB" w:rsidRDefault="009F48AB" w:rsidP="009F48AB">
      <w:pPr>
        <w:pStyle w:val="CommentText"/>
      </w:pPr>
      <w:r>
        <w:rPr>
          <w:rStyle w:val="CommentReference"/>
        </w:rPr>
        <w:annotationRef/>
      </w:r>
      <w:r>
        <w:t>One concern is, the number of sample sizes, and the number of events in each group could be very different and that affects all measures of performance. It would help to include a sensitivity analysis for that.</w:t>
      </w:r>
    </w:p>
  </w:comment>
  <w:comment w:id="82" w:author="Chris Tomlinson" w:date="2022-01-17T18:03:00Z" w:initials="">
    <w:p w14:paraId="00000113" w14:textId="77777777" w:rsidR="00EA7E1D" w:rsidRDefault="009B17C1">
      <w:pPr>
        <w:widowControl w:val="0"/>
        <w:pBdr>
          <w:top w:val="nil"/>
          <w:left w:val="nil"/>
          <w:bottom w:val="nil"/>
          <w:right w:val="nil"/>
          <w:between w:val="nil"/>
        </w:pBdr>
        <w:spacing w:after="0"/>
        <w:jc w:val="left"/>
        <w:rPr>
          <w:color w:val="000000"/>
        </w:rPr>
      </w:pPr>
      <w:r>
        <w:rPr>
          <w:color w:val="000000"/>
        </w:rPr>
        <w:t>define</w:t>
      </w:r>
    </w:p>
  </w:comment>
  <w:comment w:id="83" w:author="Marta Pineda Moncusi" w:date="2022-02-15T16:12:00Z" w:initials="MPM">
    <w:p w14:paraId="1548ACD7" w14:textId="77777777" w:rsidR="00F5030C" w:rsidRPr="00F5030C" w:rsidRDefault="00F5030C" w:rsidP="00F5030C">
      <w:pPr>
        <w:pBdr>
          <w:top w:val="nil"/>
          <w:left w:val="nil"/>
          <w:bottom w:val="nil"/>
          <w:right w:val="nil"/>
          <w:between w:val="nil"/>
        </w:pBdr>
        <w:spacing w:after="0"/>
        <w:rPr>
          <w:highlight w:val="yellow"/>
        </w:rPr>
      </w:pPr>
      <w:r>
        <w:rPr>
          <w:rStyle w:val="CommentReference"/>
        </w:rPr>
        <w:annotationRef/>
      </w:r>
      <w:r w:rsidRPr="00F5030C">
        <w:rPr>
          <w:highlight w:val="yellow"/>
        </w:rPr>
        <w:t xml:space="preserve">@Sara </w:t>
      </w:r>
    </w:p>
    <w:p w14:paraId="02549E6A" w14:textId="6A928731" w:rsidR="00F5030C" w:rsidRPr="00F5030C" w:rsidRDefault="00F5030C" w:rsidP="00F5030C">
      <w:pPr>
        <w:pBdr>
          <w:top w:val="nil"/>
          <w:left w:val="nil"/>
          <w:bottom w:val="nil"/>
          <w:right w:val="nil"/>
          <w:between w:val="nil"/>
        </w:pBdr>
        <w:spacing w:after="0"/>
        <w:rPr>
          <w:highlight w:val="yellow"/>
        </w:rPr>
      </w:pPr>
      <w:r w:rsidRPr="00F5030C">
        <w:rPr>
          <w:highlight w:val="yellow"/>
        </w:rPr>
        <w:t>Same as risk factor in the prediction tool</w:t>
      </w:r>
      <w:r w:rsidR="00361FA9">
        <w:rPr>
          <w:highlight w:val="yellow"/>
        </w:rPr>
        <w:t>, isn’t it</w:t>
      </w:r>
      <w:r w:rsidRPr="00F5030C">
        <w:rPr>
          <w:highlight w:val="yellow"/>
        </w:rPr>
        <w:t xml:space="preserve">? </w:t>
      </w:r>
    </w:p>
    <w:p w14:paraId="6D79B8A4" w14:textId="695DDF2D" w:rsidR="00F5030C" w:rsidRPr="00F5030C" w:rsidRDefault="00F5030C" w:rsidP="00F5030C">
      <w:pPr>
        <w:pStyle w:val="ListParagraph"/>
        <w:numPr>
          <w:ilvl w:val="0"/>
          <w:numId w:val="6"/>
        </w:numPr>
        <w:pBdr>
          <w:top w:val="nil"/>
          <w:left w:val="nil"/>
          <w:bottom w:val="nil"/>
          <w:right w:val="nil"/>
          <w:between w:val="nil"/>
        </w:pBdr>
        <w:spacing w:after="0"/>
        <w:rPr>
          <w:color w:val="000000"/>
        </w:rPr>
      </w:pPr>
      <w:r w:rsidRPr="00F5030C">
        <w:rPr>
          <w:color w:val="000000" w:themeColor="text1"/>
          <w:highlight w:val="yellow"/>
        </w:rPr>
        <w:t>History of cardiovascular disease (ischaemic heart disease, stroke)</w:t>
      </w:r>
    </w:p>
    <w:p w14:paraId="3CEB39E0" w14:textId="71AD6795" w:rsidR="00F5030C" w:rsidRDefault="00F5030C">
      <w:pPr>
        <w:pStyle w:val="CommentText"/>
      </w:pPr>
    </w:p>
  </w:comment>
  <w:comment w:id="84" w:author="Mohammadhossein Mamouei" w:date="2022-01-20T16:06:00Z" w:initials="MM">
    <w:p w14:paraId="303B2639" w14:textId="16D080CC" w:rsidR="00D76E82" w:rsidRDefault="00D76E82">
      <w:pPr>
        <w:pStyle w:val="CommentText"/>
      </w:pPr>
      <w:r>
        <w:rPr>
          <w:rStyle w:val="CommentReference"/>
        </w:rPr>
        <w:annotationRef/>
      </w:r>
      <w:r>
        <w:t>I think the first three really cover all the interesting patterns one might be interested in, in terms of generalizability, not sure what the last three add?</w:t>
      </w:r>
    </w:p>
  </w:comment>
  <w:comment w:id="87" w:author="Ashley Akbari" w:date="2022-01-17T15:34:00Z" w:initials="">
    <w:p w14:paraId="0000012A" w14:textId="77777777" w:rsidR="00EA7E1D" w:rsidRDefault="009B17C1">
      <w:pPr>
        <w:widowControl w:val="0"/>
        <w:pBdr>
          <w:top w:val="nil"/>
          <w:left w:val="nil"/>
          <w:bottom w:val="nil"/>
          <w:right w:val="nil"/>
          <w:between w:val="nil"/>
        </w:pBdr>
        <w:spacing w:after="0"/>
        <w:jc w:val="left"/>
        <w:rPr>
          <w:color w:val="000000"/>
        </w:rPr>
      </w:pPr>
      <w:r>
        <w:rPr>
          <w:color w:val="000000"/>
        </w:rPr>
        <w:t>You may want to use this for COVID outcomes for very recent events, but likely that the WLGP will contain all that you need so GPCD will not be needed (note the WLGP has ethnicity recordings, GPCD does not as it is a specified list of COVID outcome codes only)</w:t>
      </w:r>
    </w:p>
  </w:comment>
  <w:comment w:id="88" w:author="Ashley Akbari" w:date="2022-01-17T15:34:00Z" w:initials="">
    <w:p w14:paraId="00000128" w14:textId="77777777" w:rsidR="00EA7E1D" w:rsidRDefault="009B17C1">
      <w:pPr>
        <w:widowControl w:val="0"/>
        <w:pBdr>
          <w:top w:val="nil"/>
          <w:left w:val="nil"/>
          <w:bottom w:val="nil"/>
          <w:right w:val="nil"/>
          <w:between w:val="nil"/>
        </w:pBdr>
        <w:spacing w:after="0"/>
        <w:jc w:val="left"/>
        <w:rPr>
          <w:color w:val="000000"/>
        </w:rPr>
      </w:pPr>
      <w:r>
        <w:rPr>
          <w:color w:val="000000"/>
        </w:rPr>
        <w:t>Similar point to above - EDDS should contain all that you need and EDDD likely not needed unless you need very recent outcomes &lt;1-month old</w:t>
      </w:r>
    </w:p>
  </w:comment>
  <w:comment w:id="89" w:author="Ashley Akbari" w:date="2022-01-17T15:35:00Z" w:initials="">
    <w:p w14:paraId="0000012B" w14:textId="77777777" w:rsidR="00EA7E1D" w:rsidRDefault="009B17C1">
      <w:pPr>
        <w:widowControl w:val="0"/>
        <w:pBdr>
          <w:top w:val="nil"/>
          <w:left w:val="nil"/>
          <w:bottom w:val="nil"/>
          <w:right w:val="nil"/>
          <w:between w:val="nil"/>
        </w:pBdr>
        <w:spacing w:after="0"/>
        <w:jc w:val="left"/>
        <w:rPr>
          <w:color w:val="000000"/>
        </w:rPr>
      </w:pPr>
      <w:r>
        <w:rPr>
          <w:color w:val="000000"/>
        </w:rPr>
        <w:t>These are not available yet in SAIL - but the application is pending with HQIP</w:t>
      </w:r>
    </w:p>
  </w:comment>
  <w:comment w:id="90" w:author="Ashley Akbari" w:date="2022-01-17T15:36:00Z" w:initials="">
    <w:p w14:paraId="00000112"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birth records this will not be needed (and does not contain ethnicity information)</w:t>
      </w:r>
    </w:p>
  </w:comment>
  <w:comment w:id="91" w:author="Ashley Akbari" w:date="2022-01-17T15:36:00Z" w:initials="">
    <w:p w14:paraId="0000012E"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maternity records this will not be needed for outcome (but does contain ethnicity information)</w:t>
      </w:r>
    </w:p>
  </w:comment>
  <w:comment w:id="92" w:author="Ashley Akbari" w:date="2022-01-17T15:36:00Z" w:initials="">
    <w:p w14:paraId="0000011A"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people in care homes this will not be needed (and does not contain ethnicity information)</w:t>
      </w:r>
    </w:p>
  </w:comment>
  <w:comment w:id="93" w:author="Ashley Akbari" w:date="2022-01-17T15:37:00Z" w:initials="">
    <w:p w14:paraId="00000120"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referral treatment timings this will not be needed (and does not contain ethnicity information)</w:t>
      </w:r>
    </w:p>
  </w:comment>
  <w:comment w:id="94" w:author="Ashley Akbari" w:date="2022-01-17T15:37:00Z" w:initials="">
    <w:p w14:paraId="00000126" w14:textId="77777777" w:rsidR="00EA7E1D" w:rsidRDefault="009B17C1">
      <w:pPr>
        <w:widowControl w:val="0"/>
        <w:pBdr>
          <w:top w:val="nil"/>
          <w:left w:val="nil"/>
          <w:bottom w:val="nil"/>
          <w:right w:val="nil"/>
          <w:between w:val="nil"/>
        </w:pBdr>
        <w:spacing w:after="0"/>
        <w:jc w:val="left"/>
        <w:rPr>
          <w:color w:val="000000"/>
        </w:rPr>
      </w:pPr>
      <w:r>
        <w:rPr>
          <w:color w:val="000000"/>
        </w:rPr>
        <w:t xml:space="preserve">Unless </w:t>
      </w:r>
      <w:proofErr w:type="spellStart"/>
      <w:r>
        <w:rPr>
          <w:color w:val="000000"/>
        </w:rPr>
        <w:t>your</w:t>
      </w:r>
      <w:proofErr w:type="spellEnd"/>
      <w:r>
        <w:rPr>
          <w:color w:val="000000"/>
        </w:rPr>
        <w:t xml:space="preserve"> interested in people with dementia and associated c-morbidities this will not be needed (and does not contain ethnicity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2" w15:done="0"/>
  <w15:commentEx w15:paraId="4D44F28F" w15:paraIdParent="00000122" w15:done="0"/>
  <w15:commentEx w15:paraId="00000127" w15:done="0"/>
  <w15:commentEx w15:paraId="0000011B" w15:done="0"/>
  <w15:commentEx w15:paraId="00000123" w15:done="0"/>
  <w15:commentEx w15:paraId="00000124" w15:paraIdParent="00000123" w15:done="0"/>
  <w15:commentEx w15:paraId="112E304F" w15:paraIdParent="00000123" w15:done="0"/>
  <w15:commentEx w15:paraId="00000114" w15:done="0"/>
  <w15:commentEx w15:paraId="3B415836" w15:paraIdParent="00000114" w15:done="0"/>
  <w15:commentEx w15:paraId="00000121" w15:done="0"/>
  <w15:commentEx w15:paraId="00000115" w15:done="0"/>
  <w15:commentEx w15:paraId="7367C6CA" w15:done="0"/>
  <w15:commentEx w15:paraId="00000125" w15:done="0"/>
  <w15:commentEx w15:paraId="161F5812" w15:done="0"/>
  <w15:commentEx w15:paraId="0B560825" w15:done="0"/>
  <w15:commentEx w15:paraId="5F439E82" w15:paraIdParent="0B560825" w15:done="0"/>
  <w15:commentEx w15:paraId="00000117" w15:done="0"/>
  <w15:commentEx w15:paraId="0000011C" w15:done="0"/>
  <w15:commentEx w15:paraId="0000011F" w15:paraIdParent="0000011C" w15:done="0"/>
  <w15:commentEx w15:paraId="0000012C" w15:done="0"/>
  <w15:commentEx w15:paraId="0000012D" w15:paraIdParent="0000012C" w15:done="0"/>
  <w15:commentEx w15:paraId="7CA96E7E" w15:done="0"/>
  <w15:commentEx w15:paraId="00000113" w15:done="0"/>
  <w15:commentEx w15:paraId="3CEB39E0" w15:paraIdParent="00000113" w15:done="0"/>
  <w15:commentEx w15:paraId="303B2639" w15:done="0"/>
  <w15:commentEx w15:paraId="0000012A" w15:done="0"/>
  <w15:commentEx w15:paraId="00000128" w15:done="0"/>
  <w15:commentEx w15:paraId="0000012B" w15:done="0"/>
  <w15:commentEx w15:paraId="00000112" w15:done="0"/>
  <w15:commentEx w15:paraId="0000012E" w15:done="0"/>
  <w15:commentEx w15:paraId="0000011A" w15:done="0"/>
  <w15:commentEx w15:paraId="00000120" w15:done="0"/>
  <w15:commentEx w15:paraId="000001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EFEB" w16cex:dateUtc="2021-12-10T17:09:00Z"/>
  <w16cex:commentExtensible w16cex:durableId="5C03FACA" w16cex:dateUtc="2022-01-20T23:10:00Z"/>
  <w16cex:commentExtensible w16cex:durableId="2593EFEA" w16cex:dateUtc="2021-12-24T09:59:00Z"/>
  <w16cex:commentExtensible w16cex:durableId="2593EFE9" w16cex:dateUtc="2022-01-17T15:26:00Z"/>
  <w16cex:commentExtensible w16cex:durableId="2593EFE8" w16cex:dateUtc="2022-01-17T15:26:00Z"/>
  <w16cex:commentExtensible w16cex:durableId="2593EFE7" w16cex:dateUtc="2022-01-18T12:29:00Z"/>
  <w16cex:commentExtensible w16cex:durableId="25A6671D" w16cex:dateUtc="2022-02-03T14:37:00Z"/>
  <w16cex:commentExtensible w16cex:durableId="2593EFE6" w16cex:dateUtc="2022-01-17T18:23:00Z"/>
  <w16cex:commentExtensible w16cex:durableId="259D4B1B" w16cex:dateUtc="2022-01-27T16:47:00Z"/>
  <w16cex:commentExtensible w16cex:durableId="2593EFE5" w16cex:dateUtc="2022-01-17T15:29:00Z"/>
  <w16cex:commentExtensible w16cex:durableId="2593EFE4" w16cex:dateUtc="2022-01-17T18:28:00Z"/>
  <w16cex:commentExtensible w16cex:durableId="439E9DFA" w16cex:dateUtc="2022-01-20T23:23:00Z"/>
  <w16cex:commentExtensible w16cex:durableId="2593EFE3" w16cex:dateUtc="2021-12-24T09:59:00Z"/>
  <w16cex:commentExtensible w16cex:durableId="2593F69D" w16cex:dateUtc="2022-01-20T14:56:00Z"/>
  <w16cex:commentExtensible w16cex:durableId="25A668EF" w16cex:dateUtc="2022-01-17T15:31:00Z"/>
  <w16cex:commentExtensible w16cex:durableId="25B64E94" w16cex:dateUtc="2022-02-15T16:08:00Z"/>
  <w16cex:commentExtensible w16cex:durableId="2593EFDF" w16cex:dateUtc="2022-01-18T12:33:00Z"/>
  <w16cex:commentExtensible w16cex:durableId="2593EFDE" w16cex:dateUtc="2022-01-17T15:32:00Z"/>
  <w16cex:commentExtensible w16cex:durableId="2593EFDD" w16cex:dateUtc="2022-01-17T18:18:00Z"/>
  <w16cex:commentExtensible w16cex:durableId="2593EFDC" w16cex:dateUtc="2022-01-17T18:13:00Z"/>
  <w16cex:commentExtensible w16cex:durableId="2593EFDB" w16cex:dateUtc="2022-01-18T12:38:00Z"/>
  <w16cex:commentExtensible w16cex:durableId="259405F5" w16cex:dateUtc="2022-01-20T16:01:00Z"/>
  <w16cex:commentExtensible w16cex:durableId="2593EFD9" w16cex:dateUtc="2022-01-17T18:03:00Z"/>
  <w16cex:commentExtensible w16cex:durableId="25B64F71" w16cex:dateUtc="2022-02-15T16:12:00Z"/>
  <w16cex:commentExtensible w16cex:durableId="2594071C" w16cex:dateUtc="2022-01-20T16:06:00Z"/>
  <w16cex:commentExtensible w16cex:durableId="2593EFD8" w16cex:dateUtc="2022-01-17T15:34:00Z"/>
  <w16cex:commentExtensible w16cex:durableId="2593EFD7" w16cex:dateUtc="2022-01-17T15:34:00Z"/>
  <w16cex:commentExtensible w16cex:durableId="2593EFD6" w16cex:dateUtc="2022-01-17T15:35:00Z"/>
  <w16cex:commentExtensible w16cex:durableId="2593EFD5" w16cex:dateUtc="2022-01-17T15:36:00Z"/>
  <w16cex:commentExtensible w16cex:durableId="2593EFD4" w16cex:dateUtc="2022-01-17T15:36:00Z"/>
  <w16cex:commentExtensible w16cex:durableId="2593EFD3" w16cex:dateUtc="2022-01-17T15:36:00Z"/>
  <w16cex:commentExtensible w16cex:durableId="2593EFD2" w16cex:dateUtc="2022-01-17T15:37:00Z"/>
  <w16cex:commentExtensible w16cex:durableId="2593EFD1" w16cex:dateUtc="2022-01-17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2" w16cid:durableId="2593EFEB"/>
  <w16cid:commentId w16cid:paraId="4D44F28F" w16cid:durableId="5C03FACA"/>
  <w16cid:commentId w16cid:paraId="00000127" w16cid:durableId="2593EFEA"/>
  <w16cid:commentId w16cid:paraId="0000011B" w16cid:durableId="2593EFE9"/>
  <w16cid:commentId w16cid:paraId="00000123" w16cid:durableId="2593EFE8"/>
  <w16cid:commentId w16cid:paraId="00000124" w16cid:durableId="2593EFE7"/>
  <w16cid:commentId w16cid:paraId="112E304F" w16cid:durableId="25A6671D"/>
  <w16cid:commentId w16cid:paraId="00000114" w16cid:durableId="2593EFE6"/>
  <w16cid:commentId w16cid:paraId="3B415836" w16cid:durableId="259D4B1B"/>
  <w16cid:commentId w16cid:paraId="00000121" w16cid:durableId="2593EFE5"/>
  <w16cid:commentId w16cid:paraId="00000115" w16cid:durableId="2593EFE4"/>
  <w16cid:commentId w16cid:paraId="7367C6CA" w16cid:durableId="439E9DFA"/>
  <w16cid:commentId w16cid:paraId="00000125" w16cid:durableId="2593EFE3"/>
  <w16cid:commentId w16cid:paraId="161F5812" w16cid:durableId="2593F69D"/>
  <w16cid:commentId w16cid:paraId="0B560825" w16cid:durableId="25A668EF"/>
  <w16cid:commentId w16cid:paraId="5F439E82" w16cid:durableId="25B64E94"/>
  <w16cid:commentId w16cid:paraId="00000117" w16cid:durableId="2593EFDF"/>
  <w16cid:commentId w16cid:paraId="0000011C" w16cid:durableId="2593EFDE"/>
  <w16cid:commentId w16cid:paraId="0000011F" w16cid:durableId="2593EFDD"/>
  <w16cid:commentId w16cid:paraId="0000012C" w16cid:durableId="2593EFDC"/>
  <w16cid:commentId w16cid:paraId="0000012D" w16cid:durableId="2593EFDB"/>
  <w16cid:commentId w16cid:paraId="7CA96E7E" w16cid:durableId="259405F5"/>
  <w16cid:commentId w16cid:paraId="00000113" w16cid:durableId="2593EFD9"/>
  <w16cid:commentId w16cid:paraId="3CEB39E0" w16cid:durableId="25B64F71"/>
  <w16cid:commentId w16cid:paraId="303B2639" w16cid:durableId="2594071C"/>
  <w16cid:commentId w16cid:paraId="0000012A" w16cid:durableId="2593EFD8"/>
  <w16cid:commentId w16cid:paraId="00000128" w16cid:durableId="2593EFD7"/>
  <w16cid:commentId w16cid:paraId="0000012B" w16cid:durableId="2593EFD6"/>
  <w16cid:commentId w16cid:paraId="00000112" w16cid:durableId="2593EFD5"/>
  <w16cid:commentId w16cid:paraId="0000012E" w16cid:durableId="2593EFD4"/>
  <w16cid:commentId w16cid:paraId="0000011A" w16cid:durableId="2593EFD3"/>
  <w16cid:commentId w16cid:paraId="00000120" w16cid:durableId="2593EFD2"/>
  <w16cid:commentId w16cid:paraId="00000126" w16cid:durableId="2593EF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4700" w14:textId="77777777" w:rsidR="00060E24" w:rsidRDefault="00060E24">
      <w:pPr>
        <w:spacing w:after="0"/>
      </w:pPr>
      <w:r>
        <w:separator/>
      </w:r>
    </w:p>
  </w:endnote>
  <w:endnote w:type="continuationSeparator" w:id="0">
    <w:p w14:paraId="07515C6E" w14:textId="77777777" w:rsidR="00060E24" w:rsidRDefault="00060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EA7E1D" w:rsidRDefault="009B17C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60E24">
      <w:rPr>
        <w:color w:val="000000"/>
      </w:rPr>
      <w:fldChar w:fldCharType="separate"/>
    </w:r>
    <w:r>
      <w:rPr>
        <w:color w:val="000000"/>
      </w:rPr>
      <w:fldChar w:fldCharType="end"/>
    </w:r>
  </w:p>
  <w:p w14:paraId="00000110" w14:textId="77777777" w:rsidR="00EA7E1D" w:rsidRDefault="00EA7E1D">
    <w:pPr>
      <w:pBdr>
        <w:top w:val="nil"/>
        <w:left w:val="nil"/>
        <w:bottom w:val="nil"/>
        <w:right w:val="nil"/>
        <w:between w:val="nil"/>
      </w:pBdr>
      <w:tabs>
        <w:tab w:val="center" w:pos="4680"/>
        <w:tab w:val="right" w:pos="9360"/>
      </w:tabs>
      <w:rPr>
        <w:color w:val="000000"/>
      </w:rPr>
    </w:pPr>
  </w:p>
  <w:p w14:paraId="00000111" w14:textId="77777777" w:rsidR="00EA7E1D" w:rsidRDefault="00EA7E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27E128FB" w:rsidR="00EA7E1D" w:rsidRDefault="009B17C1">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35B2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10D" w14:textId="77777777" w:rsidR="00EA7E1D" w:rsidRDefault="00EA7E1D">
    <w:pPr>
      <w:pBdr>
        <w:top w:val="nil"/>
        <w:left w:val="nil"/>
        <w:bottom w:val="nil"/>
        <w:right w:val="nil"/>
        <w:between w:val="nil"/>
      </w:pBdr>
      <w:tabs>
        <w:tab w:val="center" w:pos="4680"/>
        <w:tab w:val="right" w:pos="9360"/>
      </w:tabs>
      <w:rPr>
        <w:color w:val="000000"/>
      </w:rPr>
    </w:pPr>
  </w:p>
  <w:p w14:paraId="0000010E" w14:textId="77777777" w:rsidR="00EA7E1D" w:rsidRDefault="00EA7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6C9C" w14:textId="77777777" w:rsidR="00060E24" w:rsidRDefault="00060E24">
      <w:pPr>
        <w:spacing w:after="0"/>
      </w:pPr>
      <w:r>
        <w:separator/>
      </w:r>
    </w:p>
  </w:footnote>
  <w:footnote w:type="continuationSeparator" w:id="0">
    <w:p w14:paraId="7F9D3851" w14:textId="77777777" w:rsidR="00060E24" w:rsidRDefault="00060E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50"/>
    <w:multiLevelType w:val="multilevel"/>
    <w:tmpl w:val="80A6C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6828DC"/>
    <w:multiLevelType w:val="hybridMultilevel"/>
    <w:tmpl w:val="1E642B32"/>
    <w:lvl w:ilvl="0" w:tplc="B21EB3D2">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CE48E4"/>
    <w:multiLevelType w:val="multilevel"/>
    <w:tmpl w:val="28D4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474790"/>
    <w:multiLevelType w:val="hybridMultilevel"/>
    <w:tmpl w:val="08343024"/>
    <w:lvl w:ilvl="0" w:tplc="2E90D872">
      <w:numFmt w:val="bullet"/>
      <w:lvlText w:val=""/>
      <w:lvlJc w:val="left"/>
      <w:pPr>
        <w:ind w:left="720" w:hanging="360"/>
      </w:pPr>
      <w:rPr>
        <w:rFonts w:ascii="Wingdings" w:eastAsia="Arial" w:hAnsi="Wingdings" w:cs="Aria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AF4696"/>
    <w:multiLevelType w:val="multilevel"/>
    <w:tmpl w:val="59FA4BAA"/>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BD2701D"/>
    <w:multiLevelType w:val="multilevel"/>
    <w:tmpl w:val="BCA8E9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Pineda Moncusi">
    <w15:presenceInfo w15:providerId="AD" w15:userId="S::orms0832@ox.ac.uk::e11f48ee-2d32-4eb3-87d1-61d2aaf1966b"/>
  </w15:person>
  <w15:person w15:author="Mohammadhossein Mamouei">
    <w15:presenceInfo w15:providerId="AD" w15:userId="S::ndwr0098@ox.ac.uk::d874ea62-298a-49f8-b716-0c71155a08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1D"/>
    <w:rsid w:val="00044B21"/>
    <w:rsid w:val="00060E24"/>
    <w:rsid w:val="0010709F"/>
    <w:rsid w:val="002B56BA"/>
    <w:rsid w:val="00361FA9"/>
    <w:rsid w:val="003D55EF"/>
    <w:rsid w:val="003E3885"/>
    <w:rsid w:val="004A18E1"/>
    <w:rsid w:val="005F2A11"/>
    <w:rsid w:val="00635B23"/>
    <w:rsid w:val="00680A0E"/>
    <w:rsid w:val="007C3994"/>
    <w:rsid w:val="0085269D"/>
    <w:rsid w:val="008B53B0"/>
    <w:rsid w:val="009B17C1"/>
    <w:rsid w:val="009F48AB"/>
    <w:rsid w:val="00A47A7C"/>
    <w:rsid w:val="00AA4FC5"/>
    <w:rsid w:val="00BA1677"/>
    <w:rsid w:val="00BC2158"/>
    <w:rsid w:val="00BC6B51"/>
    <w:rsid w:val="00C40D8B"/>
    <w:rsid w:val="00C93482"/>
    <w:rsid w:val="00CE7DF9"/>
    <w:rsid w:val="00D76E82"/>
    <w:rsid w:val="00DE2AF0"/>
    <w:rsid w:val="00EA7E1D"/>
    <w:rsid w:val="00F5030C"/>
    <w:rsid w:val="054D85CB"/>
    <w:rsid w:val="166095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7D7"/>
  <w15:docId w15:val="{C24AFA46-7862-DC41-B7B3-ED3D4D6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CD"/>
  </w:style>
  <w:style w:type="paragraph" w:styleId="Heading1">
    <w:name w:val="heading 1"/>
    <w:basedOn w:val="Normal"/>
    <w:next w:val="Normal"/>
    <w:link w:val="Heading1Char"/>
    <w:uiPriority w:val="9"/>
    <w:qFormat/>
    <w:rsid w:val="004C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ections"/>
    <w:next w:val="Normal"/>
    <w:link w:val="Heading2Char"/>
    <w:uiPriority w:val="9"/>
    <w:unhideWhenUsed/>
    <w:qFormat/>
    <w:rsid w:val="00AE2CB5"/>
    <w:pPr>
      <w:spacing w:before="240"/>
      <w:outlineLvl w:val="1"/>
    </w:pPr>
  </w:style>
  <w:style w:type="paragraph" w:styleId="Heading3">
    <w:name w:val="heading 3"/>
    <w:basedOn w:val="Normal"/>
    <w:next w:val="Normal"/>
    <w:link w:val="Heading3Char"/>
    <w:uiPriority w:val="9"/>
    <w:unhideWhenUsed/>
    <w:qFormat/>
    <w:rsid w:val="00AC1F81"/>
    <w:pPr>
      <w:outlineLvl w:val="2"/>
    </w:pPr>
    <w:rPr>
      <w:b/>
      <w:bCs/>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294F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F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452C"/>
    <w:rPr>
      <w:sz w:val="16"/>
      <w:szCs w:val="16"/>
    </w:rPr>
  </w:style>
  <w:style w:type="paragraph" w:styleId="CommentText">
    <w:name w:val="annotation text"/>
    <w:basedOn w:val="Normal"/>
    <w:link w:val="CommentTextChar"/>
    <w:uiPriority w:val="99"/>
    <w:unhideWhenUsed/>
    <w:rsid w:val="00A5452C"/>
    <w:rPr>
      <w:sz w:val="20"/>
      <w:szCs w:val="20"/>
    </w:rPr>
  </w:style>
  <w:style w:type="character" w:customStyle="1" w:styleId="CommentTextChar">
    <w:name w:val="Comment Text Char"/>
    <w:basedOn w:val="DefaultParagraphFont"/>
    <w:link w:val="CommentText"/>
    <w:uiPriority w:val="99"/>
    <w:rsid w:val="00A5452C"/>
    <w:rPr>
      <w:sz w:val="20"/>
      <w:szCs w:val="20"/>
    </w:rPr>
  </w:style>
  <w:style w:type="paragraph" w:styleId="CommentSubject">
    <w:name w:val="annotation subject"/>
    <w:basedOn w:val="CommentText"/>
    <w:next w:val="CommentText"/>
    <w:link w:val="CommentSubjectChar"/>
    <w:uiPriority w:val="99"/>
    <w:semiHidden/>
    <w:unhideWhenUsed/>
    <w:rsid w:val="00A5452C"/>
    <w:rPr>
      <w:b/>
      <w:bCs/>
    </w:rPr>
  </w:style>
  <w:style w:type="character" w:customStyle="1" w:styleId="CommentSubjectChar">
    <w:name w:val="Comment Subject Char"/>
    <w:basedOn w:val="CommentTextChar"/>
    <w:link w:val="CommentSubject"/>
    <w:uiPriority w:val="99"/>
    <w:semiHidden/>
    <w:rsid w:val="00A5452C"/>
    <w:rPr>
      <w:b/>
      <w:bCs/>
      <w:sz w:val="20"/>
      <w:szCs w:val="20"/>
    </w:rPr>
  </w:style>
  <w:style w:type="paragraph" w:styleId="ListParagraph">
    <w:name w:val="List Paragraph"/>
    <w:basedOn w:val="Normal"/>
    <w:link w:val="ListParagraphChar"/>
    <w:uiPriority w:val="34"/>
    <w:qFormat/>
    <w:rsid w:val="0034793D"/>
    <w:pPr>
      <w:ind w:left="720"/>
      <w:contextualSpacing/>
    </w:pPr>
  </w:style>
  <w:style w:type="paragraph" w:styleId="Footer">
    <w:name w:val="footer"/>
    <w:basedOn w:val="Normal"/>
    <w:link w:val="FooterChar"/>
    <w:uiPriority w:val="99"/>
    <w:unhideWhenUsed/>
    <w:rsid w:val="003F695D"/>
    <w:pPr>
      <w:tabs>
        <w:tab w:val="center" w:pos="4680"/>
        <w:tab w:val="right" w:pos="9360"/>
      </w:tabs>
    </w:pPr>
  </w:style>
  <w:style w:type="character" w:customStyle="1" w:styleId="FooterChar">
    <w:name w:val="Footer Char"/>
    <w:basedOn w:val="DefaultParagraphFont"/>
    <w:link w:val="Footer"/>
    <w:uiPriority w:val="99"/>
    <w:rsid w:val="003F695D"/>
  </w:style>
  <w:style w:type="character" w:styleId="PageNumber">
    <w:name w:val="page number"/>
    <w:basedOn w:val="DefaultParagraphFont"/>
    <w:uiPriority w:val="99"/>
    <w:semiHidden/>
    <w:unhideWhenUsed/>
    <w:rsid w:val="003F695D"/>
  </w:style>
  <w:style w:type="paragraph" w:styleId="Header">
    <w:name w:val="header"/>
    <w:basedOn w:val="Normal"/>
    <w:link w:val="HeaderChar"/>
    <w:uiPriority w:val="99"/>
    <w:unhideWhenUsed/>
    <w:rsid w:val="003F695D"/>
    <w:pPr>
      <w:tabs>
        <w:tab w:val="center" w:pos="4680"/>
        <w:tab w:val="right" w:pos="9360"/>
      </w:tabs>
    </w:pPr>
  </w:style>
  <w:style w:type="character" w:customStyle="1" w:styleId="HeaderChar">
    <w:name w:val="Header Char"/>
    <w:basedOn w:val="DefaultParagraphFont"/>
    <w:link w:val="Header"/>
    <w:uiPriority w:val="99"/>
    <w:rsid w:val="003F695D"/>
  </w:style>
  <w:style w:type="paragraph" w:styleId="Caption">
    <w:name w:val="caption"/>
    <w:basedOn w:val="Normal"/>
    <w:next w:val="Normal"/>
    <w:uiPriority w:val="35"/>
    <w:unhideWhenUsed/>
    <w:qFormat/>
    <w:rsid w:val="002A476E"/>
    <w:pPr>
      <w:spacing w:after="200"/>
    </w:pPr>
    <w:rPr>
      <w:i/>
      <w:iCs/>
      <w:color w:val="44546A" w:themeColor="text2"/>
      <w:sz w:val="18"/>
      <w:szCs w:val="18"/>
    </w:rPr>
  </w:style>
  <w:style w:type="character" w:styleId="Hyperlink">
    <w:name w:val="Hyperlink"/>
    <w:basedOn w:val="DefaultParagraphFont"/>
    <w:uiPriority w:val="99"/>
    <w:unhideWhenUsed/>
    <w:rsid w:val="00235341"/>
    <w:rPr>
      <w:color w:val="0000FF"/>
      <w:u w:val="single"/>
    </w:rPr>
  </w:style>
  <w:style w:type="character" w:customStyle="1" w:styleId="UnresolvedMention1">
    <w:name w:val="Unresolved Mention1"/>
    <w:basedOn w:val="DefaultParagraphFont"/>
    <w:uiPriority w:val="99"/>
    <w:semiHidden/>
    <w:unhideWhenUsed/>
    <w:rsid w:val="0044766D"/>
    <w:rPr>
      <w:color w:val="605E5C"/>
      <w:shd w:val="clear" w:color="auto" w:fill="E1DFDD"/>
    </w:rPr>
  </w:style>
  <w:style w:type="character" w:styleId="FollowedHyperlink">
    <w:name w:val="FollowedHyperlink"/>
    <w:basedOn w:val="DefaultParagraphFont"/>
    <w:uiPriority w:val="99"/>
    <w:semiHidden/>
    <w:unhideWhenUsed/>
    <w:rsid w:val="0070747C"/>
    <w:rPr>
      <w:color w:val="954F72" w:themeColor="followedHyperlink"/>
      <w:u w:val="single"/>
    </w:rPr>
  </w:style>
  <w:style w:type="paragraph" w:styleId="HTMLPreformatted">
    <w:name w:val="HTML Preformatted"/>
    <w:basedOn w:val="Normal"/>
    <w:link w:val="HTMLPreformattedChar"/>
    <w:uiPriority w:val="99"/>
    <w:unhideWhenUsed/>
    <w:rsid w:val="00DE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7B9A"/>
    <w:rPr>
      <w:rFonts w:ascii="Courier New" w:eastAsia="Times New Roman" w:hAnsi="Courier New" w:cs="Courier New"/>
      <w:sz w:val="20"/>
      <w:szCs w:val="20"/>
      <w:lang w:eastAsia="en-GB"/>
    </w:rPr>
  </w:style>
  <w:style w:type="table" w:styleId="PlainTable1">
    <w:name w:val="Plain Table 1"/>
    <w:basedOn w:val="TableNormal"/>
    <w:uiPriority w:val="41"/>
    <w:rsid w:val="00DE7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E5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539FE"/>
  </w:style>
  <w:style w:type="character" w:customStyle="1" w:styleId="UnresolvedMention2">
    <w:name w:val="Unresolved Mention2"/>
    <w:basedOn w:val="DefaultParagraphFont"/>
    <w:uiPriority w:val="99"/>
    <w:semiHidden/>
    <w:unhideWhenUsed/>
    <w:rsid w:val="000D48F4"/>
    <w:rPr>
      <w:color w:val="605E5C"/>
      <w:shd w:val="clear" w:color="auto" w:fill="E1DFDD"/>
    </w:rPr>
  </w:style>
  <w:style w:type="paragraph" w:customStyle="1" w:styleId="Sections">
    <w:name w:val="Sections"/>
    <w:basedOn w:val="Normal"/>
    <w:link w:val="SectionsChar"/>
    <w:rsid w:val="00AC1F81"/>
    <w:rPr>
      <w:b/>
      <w:bCs/>
    </w:rPr>
  </w:style>
  <w:style w:type="character" w:customStyle="1" w:styleId="Heading2Char">
    <w:name w:val="Heading 2 Char"/>
    <w:basedOn w:val="DefaultParagraphFont"/>
    <w:link w:val="Heading2"/>
    <w:uiPriority w:val="9"/>
    <w:rsid w:val="00AE2CB5"/>
    <w:rPr>
      <w:rFonts w:ascii="Arial" w:hAnsi="Arial" w:cs="Arial"/>
      <w:b/>
      <w:bCs/>
      <w:sz w:val="22"/>
      <w:szCs w:val="22"/>
    </w:rPr>
  </w:style>
  <w:style w:type="character" w:customStyle="1" w:styleId="SectionsChar">
    <w:name w:val="Sections Char"/>
    <w:basedOn w:val="DefaultParagraphFont"/>
    <w:link w:val="Sections"/>
    <w:rsid w:val="00AC1F81"/>
    <w:rPr>
      <w:rFonts w:ascii="Arial" w:hAnsi="Arial" w:cs="Arial"/>
      <w:b/>
      <w:bCs/>
      <w:sz w:val="22"/>
      <w:szCs w:val="22"/>
    </w:rPr>
  </w:style>
  <w:style w:type="character" w:customStyle="1" w:styleId="Heading3Char">
    <w:name w:val="Heading 3 Char"/>
    <w:basedOn w:val="DefaultParagraphFont"/>
    <w:link w:val="Heading3"/>
    <w:uiPriority w:val="9"/>
    <w:rsid w:val="00AC1F81"/>
    <w:rPr>
      <w:rFonts w:ascii="Arial" w:hAnsi="Arial" w:cs="Arial"/>
      <w:b/>
      <w:bCs/>
      <w:i/>
      <w:iCs/>
      <w:sz w:val="22"/>
      <w:szCs w:val="22"/>
    </w:rPr>
  </w:style>
  <w:style w:type="paragraph" w:customStyle="1" w:styleId="bullets">
    <w:name w:val="bullets"/>
    <w:basedOn w:val="ListParagraph"/>
    <w:link w:val="bulletsChar"/>
    <w:qFormat/>
    <w:rsid w:val="00DA2B37"/>
    <w:pPr>
      <w:numPr>
        <w:numId w:val="4"/>
      </w:numPr>
    </w:pPr>
  </w:style>
  <w:style w:type="character" w:customStyle="1" w:styleId="Heading1Char">
    <w:name w:val="Heading 1 Char"/>
    <w:basedOn w:val="DefaultParagraphFont"/>
    <w:link w:val="Heading1"/>
    <w:uiPriority w:val="9"/>
    <w:rsid w:val="004C32D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DA2B37"/>
  </w:style>
  <w:style w:type="character" w:customStyle="1" w:styleId="bulletsChar">
    <w:name w:val="bullets Char"/>
    <w:basedOn w:val="ListParagraphChar"/>
    <w:link w:val="bullets"/>
    <w:rsid w:val="00DA2B37"/>
    <w:rPr>
      <w:rFonts w:ascii="Arial" w:hAnsi="Arial" w:cs="Arial"/>
      <w:sz w:val="22"/>
      <w:szCs w:val="22"/>
    </w:rPr>
  </w:style>
  <w:style w:type="character" w:styleId="IntenseEmphasis">
    <w:name w:val="Intense Emphasis"/>
    <w:basedOn w:val="DefaultParagraphFont"/>
    <w:uiPriority w:val="21"/>
    <w:qFormat/>
    <w:rsid w:val="009F5809"/>
    <w:rPr>
      <w:i/>
      <w:iCs/>
      <w:color w:val="4472C4" w:themeColor="accent1"/>
    </w:rPr>
  </w:style>
  <w:style w:type="paragraph" w:customStyle="1" w:styleId="EndNoteBibliographyTitle">
    <w:name w:val="EndNote Bibliography Title"/>
    <w:basedOn w:val="Normal"/>
    <w:link w:val="EndNoteBibliographyTitleChar"/>
    <w:rsid w:val="0094163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94163F"/>
    <w:rPr>
      <w:rFonts w:ascii="Arial" w:hAnsi="Arial" w:cs="Arial"/>
      <w:noProof/>
      <w:sz w:val="22"/>
      <w:szCs w:val="22"/>
      <w:lang w:val="en-US"/>
    </w:rPr>
  </w:style>
  <w:style w:type="paragraph" w:customStyle="1" w:styleId="EndNoteBibliography">
    <w:name w:val="EndNote Bibliography"/>
    <w:basedOn w:val="Normal"/>
    <w:link w:val="EndNoteBibliographyChar"/>
    <w:rsid w:val="0094163F"/>
    <w:rPr>
      <w:noProof/>
      <w:lang w:val="en-US"/>
    </w:rPr>
  </w:style>
  <w:style w:type="character" w:customStyle="1" w:styleId="EndNoteBibliographyChar">
    <w:name w:val="EndNote Bibliography Char"/>
    <w:basedOn w:val="DefaultParagraphFont"/>
    <w:link w:val="EndNoteBibliography"/>
    <w:rsid w:val="0094163F"/>
    <w:rPr>
      <w:rFonts w:ascii="Arial" w:hAnsi="Arial" w:cs="Arial"/>
      <w:noProof/>
      <w:sz w:val="22"/>
      <w:szCs w:val="22"/>
      <w:lang w:val="en-US"/>
    </w:rPr>
  </w:style>
  <w:style w:type="character" w:styleId="UnresolvedMention">
    <w:name w:val="Unresolved Mention"/>
    <w:basedOn w:val="DefaultParagraphFont"/>
    <w:uiPriority w:val="99"/>
    <w:semiHidden/>
    <w:unhideWhenUsed/>
    <w:rsid w:val="00444958"/>
    <w:rPr>
      <w:color w:val="605E5C"/>
      <w:shd w:val="clear" w:color="auto" w:fill="E1DFDD"/>
    </w:rPr>
  </w:style>
  <w:style w:type="paragraph" w:customStyle="1" w:styleId="Default">
    <w:name w:val="Default"/>
    <w:rsid w:val="003E71EA"/>
    <w:pPr>
      <w:autoSpaceDE w:val="0"/>
      <w:autoSpaceDN w:val="0"/>
      <w:adjustRightInd w:val="0"/>
    </w:pPr>
    <w:rPr>
      <w:rFonts w:ascii="Calibri" w:hAnsi="Calibri" w:cs="Calibri"/>
      <w:color w:val="000000"/>
    </w:rPr>
  </w:style>
  <w:style w:type="paragraph" w:customStyle="1" w:styleId="Head3Underlined">
    <w:name w:val="Head 3 Underlined"/>
    <w:basedOn w:val="Heading3"/>
    <w:link w:val="Head3UnderlinedChar"/>
    <w:qFormat/>
    <w:rsid w:val="00AE2CB5"/>
    <w:rPr>
      <w:b w:val="0"/>
      <w:bCs w:val="0"/>
      <w:i w:val="0"/>
      <w:iCs w:val="0"/>
      <w:color w:val="3B3B3A"/>
      <w:u w:val="single"/>
    </w:rPr>
  </w:style>
  <w:style w:type="character" w:customStyle="1" w:styleId="Head3UnderlinedChar">
    <w:name w:val="Head 3 Underlined Char"/>
    <w:basedOn w:val="Heading3Char"/>
    <w:link w:val="Head3Underlined"/>
    <w:rsid w:val="00AE2CB5"/>
    <w:rPr>
      <w:rFonts w:ascii="Arial" w:hAnsi="Arial" w:cs="Arial"/>
      <w:b w:val="0"/>
      <w:bCs w:val="0"/>
      <w:i w:val="0"/>
      <w:iCs w:val="0"/>
      <w:color w:val="3B3B3A"/>
      <w:sz w:val="22"/>
      <w:szCs w:val="2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hyperlink" Target="https://pubmed.ncbi.nlm.nih.gov/11967721/" TargetMode="External"/><Relationship Id="rId1" Type="http://schemas.openxmlformats.org/officeDocument/2006/relationships/hyperlink" Target="https://journals.sagepub.com/doi/full/10.1177/204748731880324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ethnicity-facts-figures.service.gov.uk/style-guide/ethnic-groups"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thnicity-factsfigures.service.gov.uk/style-guide/ethnic-group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gov.uk/government/publications/code-of-conduct-for-data-driven-health-and-care-technology/initial-code-of-conduct-for-data-driven-health-and-care-technology"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thnicityfacts-figures.service.gov.uk/style-guide/ethnic-grou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1D31D7-6890-4042-8441-E9A09456337D}"/>
      </w:docPartPr>
      <w:docPartBody>
        <w:p w:rsidR="00A90C65" w:rsidRDefault="00A90C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C65"/>
    <w:rsid w:val="00106DC7"/>
    <w:rsid w:val="004721BC"/>
    <w:rsid w:val="00491827"/>
    <w:rsid w:val="008013A0"/>
    <w:rsid w:val="00A90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ZniSDqtMZCwccC7PstcZIAb5Q==">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3384</Words>
  <Characters>19291</Characters>
  <Application>Microsoft Office Word</Application>
  <DocSecurity>0</DocSecurity>
  <Lines>160</Lines>
  <Paragraphs>45</Paragraphs>
  <ScaleCrop>false</ScaleCrop>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WHITELEY William</dc:creator>
  <cp:lastModifiedBy>Marta Pineda Moncusi</cp:lastModifiedBy>
  <cp:revision>17</cp:revision>
  <dcterms:created xsi:type="dcterms:W3CDTF">2021-12-16T13:07:00Z</dcterms:created>
  <dcterms:modified xsi:type="dcterms:W3CDTF">2022-02-15T16:14:00Z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http://www.zotero.org/styles/plos-medicine</vt:lpwstr>
  </property>
  <property fmtid="{D5CDD505-2E9C-101B-9397-08002B2CF9AE}" pid="19" name="Mendeley Recent Style Name 8_1">
    <vt:lpwstr>PLOS Medicine</vt:lpwstr>
  </property>
  <property fmtid="{D5CDD505-2E9C-101B-9397-08002B2CF9AE}" pid="20" name="Mendeley Recent Style Id 9_1">
    <vt:lpwstr>http://www.zotero.org/styles/the-lancet-neurology</vt:lpwstr>
  </property>
  <property fmtid="{D5CDD505-2E9C-101B-9397-08002B2CF9AE}" pid="21" name="Mendeley Recent Style Name 9_1">
    <vt:lpwstr>The Lancet Neurology</vt:lpwstr>
  </property>
  <property fmtid="{D5CDD505-2E9C-101B-9397-08002B2CF9AE}" pid="22" name="Mendeley Document_1">
    <vt:lpwstr>True</vt:lpwstr>
  </property>
  <property fmtid="{D5CDD505-2E9C-101B-9397-08002B2CF9AE}" pid="23" name="Mendeley Unique User Id_1">
    <vt:lpwstr>cceac21d-89dd-3b1a-ba9d-bb6f923d5776</vt:lpwstr>
  </property>
  <property fmtid="{D5CDD505-2E9C-101B-9397-08002B2CF9AE}" pid="24" name="Mendeley Citation Style_1">
    <vt:lpwstr>http://www.zotero.org/styles/circulation</vt:lpwstr>
  </property>
</Properties>
</file>