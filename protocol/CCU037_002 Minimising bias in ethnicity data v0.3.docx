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7E1D" w:rsidRDefault="009B17C1">
      <w:pPr>
        <w:pStyle w:val="Heading2"/>
        <w:jc w:val="center"/>
      </w:pPr>
      <w:r>
        <w:t>Minimising bias in ethnicity data v0.1</w:t>
      </w:r>
    </w:p>
    <w:p w14:paraId="00000002" w14:textId="77777777" w:rsidR="00EA7E1D" w:rsidRDefault="009B17C1">
      <w:pPr>
        <w:pStyle w:val="Heading2"/>
      </w:pPr>
      <w:r>
        <w:t>Version history</w:t>
      </w:r>
    </w:p>
    <w:tbl>
      <w:tblPr>
        <w:tblStyle w:val="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0"/>
        <w:gridCol w:w="6670"/>
      </w:tblGrid>
      <w:tr w:rsidR="00EA7E1D" w14:paraId="74C451B4" w14:textId="77777777">
        <w:tc>
          <w:tcPr>
            <w:tcW w:w="960" w:type="dxa"/>
          </w:tcPr>
          <w:p w14:paraId="00000003" w14:textId="2AA74764" w:rsidR="00EA7E1D" w:rsidRDefault="00680A0E">
            <w:r>
              <w:t>v0.1</w:t>
            </w:r>
          </w:p>
        </w:tc>
        <w:tc>
          <w:tcPr>
            <w:tcW w:w="1380" w:type="dxa"/>
          </w:tcPr>
          <w:p w14:paraId="00000004" w14:textId="72633513" w:rsidR="00EA7E1D" w:rsidRDefault="00680A0E">
            <w:r>
              <w:t>17/01/2022</w:t>
            </w:r>
          </w:p>
        </w:tc>
        <w:tc>
          <w:tcPr>
            <w:tcW w:w="6670" w:type="dxa"/>
          </w:tcPr>
          <w:p w14:paraId="00000005" w14:textId="36747F3C" w:rsidR="00EA7E1D" w:rsidRDefault="00680A0E">
            <w:r>
              <w:t>First protocol draft including the two objectives of the project CCU0037</w:t>
            </w:r>
          </w:p>
        </w:tc>
      </w:tr>
      <w:tr w:rsidR="00EA7E1D" w14:paraId="2A7F5BCE" w14:textId="77777777">
        <w:tc>
          <w:tcPr>
            <w:tcW w:w="960" w:type="dxa"/>
          </w:tcPr>
          <w:p w14:paraId="00000006" w14:textId="283A2F59" w:rsidR="00EA7E1D" w:rsidRDefault="00680A0E">
            <w:r>
              <w:t>v0.2</w:t>
            </w:r>
          </w:p>
        </w:tc>
        <w:tc>
          <w:tcPr>
            <w:tcW w:w="1380" w:type="dxa"/>
          </w:tcPr>
          <w:p w14:paraId="00000007" w14:textId="64F33A3E" w:rsidR="00EA7E1D" w:rsidRDefault="00680A0E">
            <w:r>
              <w:t>15/02/2022</w:t>
            </w:r>
          </w:p>
        </w:tc>
        <w:tc>
          <w:tcPr>
            <w:tcW w:w="6670" w:type="dxa"/>
          </w:tcPr>
          <w:p w14:paraId="18E7351F" w14:textId="77777777" w:rsidR="00680A0E" w:rsidRDefault="00680A0E" w:rsidP="00680A0E">
            <w:r>
              <w:t>Draft splitting and creation of the individual protocols: CCU037_001 and CCU037_002.</w:t>
            </w:r>
          </w:p>
          <w:p w14:paraId="00000008" w14:textId="20C07B45" w:rsidR="00680A0E" w:rsidRDefault="00680A0E" w:rsidP="00680A0E">
            <w:r>
              <w:t>From now on, following versions in this history will belong to CCU037_002.</w:t>
            </w:r>
          </w:p>
        </w:tc>
      </w:tr>
      <w:tr w:rsidR="00EA7E1D" w14:paraId="72F1B996" w14:textId="77777777">
        <w:tc>
          <w:tcPr>
            <w:tcW w:w="960" w:type="dxa"/>
          </w:tcPr>
          <w:p w14:paraId="00000009" w14:textId="01FC1F76" w:rsidR="00EA7E1D" w:rsidRDefault="008E1EF1">
            <w:r>
              <w:t>V0.3</w:t>
            </w:r>
          </w:p>
        </w:tc>
        <w:tc>
          <w:tcPr>
            <w:tcW w:w="1380" w:type="dxa"/>
          </w:tcPr>
          <w:p w14:paraId="0000000A" w14:textId="66FDDF2D" w:rsidR="00EA7E1D" w:rsidRDefault="008E1EF1">
            <w:r>
              <w:t>01/01/2023</w:t>
            </w:r>
          </w:p>
        </w:tc>
        <w:tc>
          <w:tcPr>
            <w:tcW w:w="6670" w:type="dxa"/>
          </w:tcPr>
          <w:p w14:paraId="0000000B" w14:textId="5C9E7C92" w:rsidR="00EA7E1D" w:rsidRDefault="008E1EF1">
            <w:r>
              <w:t xml:space="preserve">To simplify the study understanding, this protocol is focused on women disparities across covid outcomes while predictive models for both </w:t>
            </w:r>
            <w:proofErr w:type="gramStart"/>
            <w:r>
              <w:t>sex</w:t>
            </w:r>
            <w:proofErr w:type="gramEnd"/>
            <w:r>
              <w:t xml:space="preserve"> are now reported on CCU037_05</w:t>
            </w:r>
          </w:p>
        </w:tc>
      </w:tr>
    </w:tbl>
    <w:p w14:paraId="0000000C" w14:textId="77777777" w:rsidR="00EA7E1D" w:rsidRDefault="00EA7E1D"/>
    <w:p w14:paraId="0000000D" w14:textId="77777777" w:rsidR="00EA7E1D" w:rsidRDefault="009B17C1">
      <w:pPr>
        <w:pStyle w:val="Heading2"/>
      </w:pPr>
      <w:r>
        <w:t>Lay summary</w:t>
      </w:r>
    </w:p>
    <w:p w14:paraId="0000000E" w14:textId="11F9DBBC" w:rsidR="00EA7E1D" w:rsidRDefault="054D85CB">
      <w:r>
        <w:t xml:space="preserve">Inequality in health has been highlighted by the COVID-19 pandemic, where people from ethnically diverse backgrounds were disproportionately affected. But we know inequity is not limited to the pandemic as it is a long-standing, multi-faceted issue. </w:t>
      </w:r>
    </w:p>
    <w:p w14:paraId="0000000F" w14:textId="77777777" w:rsidR="00EA7E1D" w:rsidRDefault="00000000">
      <w:sdt>
        <w:sdtPr>
          <w:tag w:val="goog_rdk_0"/>
          <w:id w:val="2103755999"/>
          <w:placeholder>
            <w:docPart w:val="DefaultPlaceholder_1081868574"/>
          </w:placeholder>
        </w:sdtPr>
        <w:sdtContent/>
      </w:sdt>
      <w:r w:rsidR="16609525">
        <w:t xml:space="preserve">An example is technology for predicting a person’s future health risks. This involves routinely collected health information, which is fed into a computer model which in turn produces a health risk score for a patient, and that is used by doctors to decide patient care. If there is bias in the data or bias in the model, the doctor can potentially make wrong decisions and patients can get the wrong care or no care, meaning some groups of patients might inappropriately be prioritised over other for booster vaccines, hospital beds, or life-saving treatments, which in turn can affect patient and public trust, and cost the NHS. </w:t>
      </w:r>
    </w:p>
    <w:p w14:paraId="4DC29B45" w14:textId="77777777" w:rsidR="0035553E" w:rsidRDefault="0035553E">
      <w:r>
        <w:t>The main objective of the overall</w:t>
      </w:r>
      <w:r w:rsidR="009B17C1">
        <w:t xml:space="preserve"> proposal aims to improve existing technology for predicting personalised future risk of health conditions, particularly those affecting overlooked groups of patients. We aim to do so by a) improving the way recorded ethnicity is used in research, and b) improving the modelling process to build risk prediction models tailored to ethnicity groups and therefore more reliable in practice.</w:t>
      </w:r>
      <w:r>
        <w:t xml:space="preserve"> </w:t>
      </w:r>
    </w:p>
    <w:p w14:paraId="30A66E07" w14:textId="34BCE5A4" w:rsidR="008E1EF1" w:rsidRDefault="008E1EF1">
      <w:proofErr w:type="gramStart"/>
      <w:r>
        <w:t>In order to</w:t>
      </w:r>
      <w:proofErr w:type="gramEnd"/>
      <w:r>
        <w:t xml:space="preserve"> develop a calculator to predict mortality and cardiovascular disease (CVD) in COVID-19, we first need to observe health disparities across the England population. This subproject aims to observe mortality and CVD disparities among women infected by SARS-CoV-2. </w:t>
      </w:r>
    </w:p>
    <w:p w14:paraId="00000013" w14:textId="315D9513" w:rsidR="00EA7E1D" w:rsidRDefault="009B17C1">
      <w:r>
        <w:t>This work will be based on anonymised health information that represents almost everyone currently living in England.</w:t>
      </w:r>
      <w:r w:rsidR="008E1EF1">
        <w:t xml:space="preserve"> W</w:t>
      </w:r>
      <w:r>
        <w:t>e hope that this work will help to make health equal and fair for everyone in the UK.</w:t>
      </w:r>
    </w:p>
    <w:p w14:paraId="00000014" w14:textId="77777777" w:rsidR="00EA7E1D" w:rsidRDefault="00EA7E1D"/>
    <w:p w14:paraId="00000015" w14:textId="77777777" w:rsidR="00EA7E1D" w:rsidRDefault="009B17C1">
      <w:r>
        <w:br w:type="page"/>
      </w:r>
    </w:p>
    <w:p w14:paraId="00000016" w14:textId="77777777" w:rsidR="00EA7E1D" w:rsidRDefault="009B17C1">
      <w:pPr>
        <w:pStyle w:val="Heading2"/>
      </w:pPr>
      <w:r>
        <w:lastRenderedPageBreak/>
        <w:t>AUTHORS</w:t>
      </w:r>
    </w:p>
    <w:p w14:paraId="00000017" w14:textId="77777777" w:rsidR="00EA7E1D" w:rsidRDefault="009B17C1">
      <w:r>
        <w:t>Sara Khalid, Marta Pineda Moncusí, Antonella Delmestri…</w:t>
      </w:r>
    </w:p>
    <w:p w14:paraId="00000018" w14:textId="0AD15B6E" w:rsidR="00EA7E1D" w:rsidRDefault="008E1EF1">
      <w:pPr>
        <w:pStyle w:val="Heading2"/>
      </w:pPr>
      <w:r>
        <w:t xml:space="preserve">STUDY </w:t>
      </w:r>
      <w:r w:rsidR="009B17C1">
        <w:t>TITLE</w:t>
      </w:r>
    </w:p>
    <w:p w14:paraId="00000019" w14:textId="77777777" w:rsidR="00EA7E1D" w:rsidRDefault="009B17C1">
      <w:pPr>
        <w:rPr>
          <w:b/>
        </w:rPr>
      </w:pPr>
      <w:r>
        <w:t>Improving methods to minimise bias in ethnicity data for more representative and generalizable models, using CVD in COVID-19 as an example.</w:t>
      </w:r>
    </w:p>
    <w:p w14:paraId="0000001A" w14:textId="78DC8B1E" w:rsidR="00EA7E1D" w:rsidRDefault="009B17C1">
      <w:pPr>
        <w:pStyle w:val="Heading2"/>
      </w:pPr>
      <w:r>
        <w:t xml:space="preserve">SHORT </w:t>
      </w:r>
      <w:r w:rsidR="008E1EF1">
        <w:t xml:space="preserve">STUDY </w:t>
      </w:r>
      <w:r>
        <w:t>TITLE</w:t>
      </w:r>
    </w:p>
    <w:p w14:paraId="0000001B" w14:textId="580A9F73" w:rsidR="00EA7E1D" w:rsidRDefault="009B17C1">
      <w:r>
        <w:t>Minimising bias in ethnicity data</w:t>
      </w:r>
    </w:p>
    <w:p w14:paraId="2A93E727" w14:textId="0327D711" w:rsidR="008E1EF1" w:rsidRPr="008E1EF1" w:rsidRDefault="008E1EF1">
      <w:pPr>
        <w:rPr>
          <w:b/>
          <w:bCs/>
        </w:rPr>
      </w:pPr>
      <w:r w:rsidRPr="008E1EF1">
        <w:rPr>
          <w:b/>
          <w:bCs/>
        </w:rPr>
        <w:t>CCU037_02 SUB</w:t>
      </w:r>
      <w:r>
        <w:rPr>
          <w:b/>
          <w:bCs/>
        </w:rPr>
        <w:t xml:space="preserve">PROJECT </w:t>
      </w:r>
      <w:r w:rsidRPr="008E1EF1">
        <w:rPr>
          <w:b/>
          <w:bCs/>
        </w:rPr>
        <w:t>TITLE</w:t>
      </w:r>
    </w:p>
    <w:p w14:paraId="60F579C7" w14:textId="5335F526" w:rsidR="008E1EF1" w:rsidRDefault="008E1EF1">
      <w:r w:rsidRPr="008E1EF1">
        <w:t>Women’s health and ethnic disparities: a population-wide analysis of 3.6 million digital health records for mortality and cardiovascular risk in women diagnosed with COVID-19</w:t>
      </w:r>
    </w:p>
    <w:p w14:paraId="0000001C" w14:textId="77777777" w:rsidR="00EA7E1D" w:rsidRDefault="009B17C1">
      <w:pPr>
        <w:pStyle w:val="Heading2"/>
      </w:pPr>
      <w:r>
        <w:t>BACKGROUND</w:t>
      </w:r>
    </w:p>
    <w:p w14:paraId="0000001D" w14:textId="77777777" w:rsidR="00EA7E1D" w:rsidRDefault="009B17C1">
      <w:r>
        <w:t xml:space="preserve">The importance of ethnicity in understanding and addressing inequalities in healthcare access, patient experience, and patient outcomes is well-recognised [1-5], but it has been highlighted by the COVID-19 pandemic, where people from ethnically diverse backgrounds were disproportionately affected [6]. </w:t>
      </w:r>
    </w:p>
    <w:p w14:paraId="4B604174" w14:textId="77777777" w:rsidR="008E1EF1" w:rsidRDefault="009B17C1">
      <w:r>
        <w:t>Much health research and clinical practice, including predicting risk of developing health conditions, relies on data collected by healthcare professionals in primary (e.g., GP practices) and secondary (e.g., hospitals) care settings. Patient self-reported variables (e.g., smoking, ethnicity) are not always collected, as individuals can decline to share them, and healthcare professionals may not ask for or record them. At least one-third of patients are missing ethnicity records [7]. When recorded, ethnicity is often inaccurately coded [7-9]. Literature focuses on a subset of ethnicity Read codes [10, 11], often collapsed into five to nine categories [4, 12, 13]. This oversimplification, differences in census classifications over time [14], conflicts in individuals’ recorded ethnicity, and speculative recording contribute to inaccuracies.</w:t>
      </w:r>
      <w:r w:rsidR="008E1EF1">
        <w:t xml:space="preserve"> </w:t>
      </w:r>
    </w:p>
    <w:p w14:paraId="0000001E" w14:textId="05EB4088" w:rsidR="00EA7E1D" w:rsidRDefault="008E1EF1">
      <w:r w:rsidRPr="008E1EF1">
        <w:t xml:space="preserve">Underlying disparities were particularly highlighted by the COVID-19 pandemic where people from ethnically diverse backgrounds were disproportionately </w:t>
      </w:r>
      <w:r w:rsidRPr="00A574AC">
        <w:t>affected [15-1</w:t>
      </w:r>
      <w:r w:rsidR="0035553E" w:rsidRPr="00A574AC">
        <w:t>9</w:t>
      </w:r>
      <w:r w:rsidRPr="00A574AC">
        <w:t>]</w:t>
      </w:r>
      <w:r w:rsidR="0035553E" w:rsidRPr="00A574AC">
        <w:t xml:space="preserve">. </w:t>
      </w:r>
      <w:r w:rsidRPr="00A574AC">
        <w:t>In addition to that, gender gaps in health are well-known where many women receive poorer care than men. This can often be intertwined with ethnic disparity affecting women of colour.</w:t>
      </w:r>
      <w:r w:rsidR="0035553E" w:rsidRPr="00A574AC">
        <w:t xml:space="preserve"> In the US, a cross-sectional survey of 3,200 women show that Black, East or Southeast Asian, and Hispanic women had a larger risk to increase health-related socioeconomic vulnerability (food, housing, utilities and transportation difficulties, and interpersonal violence) early in the COVID-19 pandemic than white women.[20] On the other hand, a study from England show larger disparities in health-related quality of life among women from different ethnic background than men [21].</w:t>
      </w:r>
    </w:p>
    <w:p w14:paraId="67CD0E32" w14:textId="10084B9B" w:rsidR="0035553E" w:rsidRDefault="0035553E">
      <w:r>
        <w:t xml:space="preserve">In order to develop a calculator to predict mortality and cardiovascular disease (CVD) in COVID-19, we first need to observe health disparities across the England population. </w:t>
      </w:r>
      <w:r>
        <w:br/>
      </w:r>
      <w:r w:rsidR="009B17C1">
        <w:t xml:space="preserve">This proposal will </w:t>
      </w:r>
      <w:r>
        <w:t>observe ethnic disparities in women diagnosed with COVID-19 disease in the England population by exploring the risk of mortality and cardiovascular disease during different phases of the pandemic.</w:t>
      </w:r>
    </w:p>
    <w:p w14:paraId="00000022" w14:textId="77777777" w:rsidR="00EA7E1D" w:rsidRDefault="00EA7E1D"/>
    <w:p w14:paraId="00000024" w14:textId="77777777" w:rsidR="00EA7E1D" w:rsidRDefault="009B17C1">
      <w:pPr>
        <w:pStyle w:val="Heading2"/>
      </w:pPr>
      <w:r>
        <w:t>RESEARCH QUESTION</w:t>
      </w:r>
    </w:p>
    <w:p w14:paraId="00000025" w14:textId="4612166F" w:rsidR="00EA7E1D" w:rsidRDefault="009B17C1">
      <w:r>
        <w:t xml:space="preserve">To </w:t>
      </w:r>
      <w:r w:rsidR="00A574AC">
        <w:t>estimate age-standardised incidence rates for mortality and CVD across different ethnic groups observable in women diagnosed with COVID-19 disease in the England population</w:t>
      </w:r>
    </w:p>
    <w:p w14:paraId="00000026" w14:textId="77777777" w:rsidR="00EA7E1D" w:rsidRDefault="009B17C1">
      <w:pPr>
        <w:pStyle w:val="Heading2"/>
      </w:pPr>
      <w:r>
        <w:t>RESEARCH PLAN</w:t>
      </w:r>
    </w:p>
    <w:p w14:paraId="0000003B" w14:textId="219E13CC" w:rsidR="00EA7E1D" w:rsidRDefault="009B17C1">
      <w:pPr>
        <w:pStyle w:val="Heading2"/>
      </w:pPr>
      <w:r>
        <w:lastRenderedPageBreak/>
        <w:t xml:space="preserve">Objective 2. </w:t>
      </w:r>
      <w:r w:rsidR="00A574AC" w:rsidRPr="00A574AC">
        <w:t xml:space="preserve">To estimate age-standardised incidence rates for mortality and CVD </w:t>
      </w:r>
      <w:r w:rsidR="00A574AC">
        <w:t xml:space="preserve">in </w:t>
      </w:r>
      <w:r w:rsidR="00A574AC" w:rsidRPr="00A574AC">
        <w:t>women diagnosed with COVID-19</w:t>
      </w:r>
    </w:p>
    <w:p w14:paraId="0000003C" w14:textId="77777777" w:rsidR="00EA7E1D" w:rsidRDefault="00EA7E1D">
      <w:pPr>
        <w:pBdr>
          <w:top w:val="nil"/>
          <w:left w:val="nil"/>
          <w:bottom w:val="nil"/>
          <w:right w:val="nil"/>
          <w:between w:val="nil"/>
        </w:pBdr>
        <w:spacing w:after="0"/>
        <w:rPr>
          <w:color w:val="000000"/>
        </w:rPr>
      </w:pPr>
    </w:p>
    <w:p w14:paraId="0000003D" w14:textId="77777777" w:rsidR="00EA7E1D" w:rsidRDefault="009B17C1">
      <w:pPr>
        <w:pBdr>
          <w:top w:val="nil"/>
          <w:left w:val="nil"/>
          <w:bottom w:val="nil"/>
          <w:right w:val="nil"/>
          <w:between w:val="nil"/>
        </w:pBdr>
        <w:spacing w:after="240"/>
        <w:rPr>
          <w:color w:val="3B3B3A"/>
        </w:rPr>
      </w:pPr>
      <w:r>
        <w:rPr>
          <w:i/>
          <w:color w:val="3B3B3A"/>
        </w:rPr>
        <w:t>Study population</w:t>
      </w:r>
      <w:r>
        <w:rPr>
          <w:color w:val="3B3B3A"/>
        </w:rPr>
        <w:t xml:space="preserve">: </w:t>
      </w:r>
    </w:p>
    <w:p w14:paraId="0000003E" w14:textId="77777777" w:rsidR="00EA7E1D" w:rsidRDefault="009B17C1">
      <w:pPr>
        <w:pBdr>
          <w:top w:val="nil"/>
          <w:left w:val="nil"/>
          <w:bottom w:val="nil"/>
          <w:right w:val="nil"/>
          <w:between w:val="nil"/>
        </w:pBdr>
        <w:spacing w:after="0"/>
        <w:rPr>
          <w:color w:val="3B3B3A"/>
        </w:rPr>
      </w:pPr>
      <w:r>
        <w:rPr>
          <w:color w:val="3B3B3A"/>
        </w:rPr>
        <w:t>All individuals meeting the following inclusion criteria will be recruited:</w:t>
      </w:r>
    </w:p>
    <w:p w14:paraId="0000003F" w14:textId="12187BF4" w:rsidR="00EA7E1D" w:rsidRDefault="009B17C1">
      <w:pPr>
        <w:numPr>
          <w:ilvl w:val="0"/>
          <w:numId w:val="3"/>
        </w:numPr>
        <w:pBdr>
          <w:top w:val="nil"/>
          <w:left w:val="nil"/>
          <w:bottom w:val="nil"/>
          <w:right w:val="nil"/>
          <w:between w:val="nil"/>
        </w:pBdr>
        <w:spacing w:after="0"/>
        <w:rPr>
          <w:color w:val="3B3B3A"/>
        </w:rPr>
      </w:pPr>
      <w:r>
        <w:rPr>
          <w:color w:val="3B3B3A"/>
        </w:rPr>
        <w:t xml:space="preserve">aged </w:t>
      </w:r>
      <w:r w:rsidR="00A574AC">
        <w:rPr>
          <w:color w:val="3B3B3A"/>
        </w:rPr>
        <w:t xml:space="preserve">between </w:t>
      </w:r>
      <w:r w:rsidR="00A47A7C">
        <w:rPr>
          <w:color w:val="3B3B3A"/>
        </w:rPr>
        <w:t>≥</w:t>
      </w:r>
      <w:r w:rsidR="00A574AC">
        <w:rPr>
          <w:color w:val="3B3B3A"/>
        </w:rPr>
        <w:t>30</w:t>
      </w:r>
      <w:r>
        <w:rPr>
          <w:color w:val="3B3B3A"/>
        </w:rPr>
        <w:t xml:space="preserve"> </w:t>
      </w:r>
      <w:proofErr w:type="gramStart"/>
      <w:r>
        <w:rPr>
          <w:color w:val="3B3B3A"/>
        </w:rPr>
        <w:t>years</w:t>
      </w:r>
      <w:r w:rsidR="00A574AC">
        <w:rPr>
          <w:color w:val="3B3B3A"/>
        </w:rPr>
        <w:t xml:space="preserve"> </w:t>
      </w:r>
      <w:r>
        <w:rPr>
          <w:color w:val="3B3B3A"/>
        </w:rPr>
        <w:t xml:space="preserve"> </w:t>
      </w:r>
      <w:r w:rsidR="00A574AC">
        <w:rPr>
          <w:color w:val="3B3B3A"/>
        </w:rPr>
        <w:t>and</w:t>
      </w:r>
      <w:proofErr w:type="gramEnd"/>
      <w:r w:rsidR="00A574AC">
        <w:rPr>
          <w:color w:val="3B3B3A"/>
        </w:rPr>
        <w:t xml:space="preserve"> ≤ 100 years</w:t>
      </w:r>
    </w:p>
    <w:p w14:paraId="00000040" w14:textId="77777777" w:rsidR="00EA7E1D" w:rsidRDefault="009B17C1">
      <w:pPr>
        <w:numPr>
          <w:ilvl w:val="0"/>
          <w:numId w:val="3"/>
        </w:numPr>
        <w:pBdr>
          <w:top w:val="nil"/>
          <w:left w:val="nil"/>
          <w:bottom w:val="nil"/>
          <w:right w:val="nil"/>
          <w:between w:val="nil"/>
        </w:pBdr>
        <w:spacing w:after="0"/>
        <w:rPr>
          <w:color w:val="3B3B3A"/>
        </w:rPr>
      </w:pPr>
      <w:r>
        <w:rPr>
          <w:color w:val="3B3B3A"/>
        </w:rPr>
        <w:t xml:space="preserve">&gt;1 year of records available </w:t>
      </w:r>
    </w:p>
    <w:p w14:paraId="00000041" w14:textId="15B18903" w:rsidR="00EA7E1D" w:rsidRDefault="009B17C1">
      <w:pPr>
        <w:numPr>
          <w:ilvl w:val="0"/>
          <w:numId w:val="3"/>
        </w:numPr>
        <w:pBdr>
          <w:top w:val="nil"/>
          <w:left w:val="nil"/>
          <w:bottom w:val="nil"/>
          <w:right w:val="nil"/>
          <w:between w:val="nil"/>
        </w:pBdr>
        <w:spacing w:after="240"/>
        <w:rPr>
          <w:color w:val="3B3B3A"/>
        </w:rPr>
      </w:pPr>
      <w:r>
        <w:rPr>
          <w:color w:val="3B3B3A"/>
        </w:rPr>
        <w:t xml:space="preserve">confirmed diagnosis of COVID-19 </w:t>
      </w:r>
      <w:r w:rsidR="00A574AC">
        <w:rPr>
          <w:color w:val="3B3B3A"/>
        </w:rPr>
        <w:t xml:space="preserve">(i.e., </w:t>
      </w:r>
      <w:r w:rsidR="00A574AC" w:rsidRPr="00A574AC">
        <w:rPr>
          <w:color w:val="3B3B3A"/>
        </w:rPr>
        <w:t>record of a diagnosis or positive PCR test in SGSS, or hospital admission due to COVID</w:t>
      </w:r>
      <w:r w:rsidR="00A574AC">
        <w:rPr>
          <w:color w:val="3B3B3A"/>
        </w:rPr>
        <w:t>)</w:t>
      </w:r>
    </w:p>
    <w:p w14:paraId="00000042" w14:textId="77777777" w:rsidR="00EA7E1D" w:rsidRDefault="00000000">
      <w:pPr>
        <w:pBdr>
          <w:top w:val="nil"/>
          <w:left w:val="nil"/>
          <w:bottom w:val="nil"/>
          <w:right w:val="nil"/>
          <w:between w:val="nil"/>
        </w:pBdr>
        <w:spacing w:after="0"/>
        <w:rPr>
          <w:color w:val="3B3B3A"/>
        </w:rPr>
      </w:pPr>
      <w:sdt>
        <w:sdtPr>
          <w:tag w:val="goog_rdk_8"/>
          <w:id w:val="-158620736"/>
        </w:sdtPr>
        <w:sdtContent/>
      </w:sdt>
      <w:r w:rsidR="009B17C1">
        <w:rPr>
          <w:color w:val="3B3B3A"/>
        </w:rPr>
        <w:t>Individuals will be excluded when:</w:t>
      </w:r>
    </w:p>
    <w:p w14:paraId="00000043" w14:textId="70B66387" w:rsidR="00EA7E1D" w:rsidRDefault="009B17C1">
      <w:pPr>
        <w:numPr>
          <w:ilvl w:val="0"/>
          <w:numId w:val="3"/>
        </w:numPr>
        <w:pBdr>
          <w:top w:val="nil"/>
          <w:left w:val="nil"/>
          <w:bottom w:val="nil"/>
          <w:right w:val="nil"/>
          <w:between w:val="nil"/>
        </w:pBdr>
        <w:spacing w:after="0"/>
        <w:rPr>
          <w:color w:val="3B3B3A"/>
        </w:rPr>
      </w:pPr>
      <w:r>
        <w:rPr>
          <w:color w:val="3B3B3A"/>
        </w:rPr>
        <w:t>aged</w:t>
      </w:r>
      <w:sdt>
        <w:sdtPr>
          <w:tag w:val="goog_rdk_9"/>
          <w:id w:val="-476075336"/>
        </w:sdtPr>
        <w:sdtContent/>
      </w:sdt>
      <w:r>
        <w:rPr>
          <w:color w:val="3B3B3A"/>
        </w:rPr>
        <w:t xml:space="preserve"> </w:t>
      </w:r>
      <w:r w:rsidR="0085269D">
        <w:rPr>
          <w:color w:val="3B3B3A"/>
        </w:rPr>
        <w:t>&lt;</w:t>
      </w:r>
      <w:r w:rsidR="00A574AC">
        <w:rPr>
          <w:color w:val="3B3B3A"/>
        </w:rPr>
        <w:t>30</w:t>
      </w:r>
      <w:r>
        <w:rPr>
          <w:color w:val="3B3B3A"/>
        </w:rPr>
        <w:t xml:space="preserve"> years </w:t>
      </w:r>
      <w:r w:rsidR="00A574AC">
        <w:rPr>
          <w:color w:val="3B3B3A"/>
        </w:rPr>
        <w:t xml:space="preserve">or &lt;100 </w:t>
      </w:r>
      <w:proofErr w:type="gramStart"/>
      <w:r w:rsidR="00A574AC">
        <w:rPr>
          <w:color w:val="3B3B3A"/>
        </w:rPr>
        <w:t>years</w:t>
      </w:r>
      <w:proofErr w:type="gramEnd"/>
    </w:p>
    <w:p w14:paraId="00000044" w14:textId="77777777" w:rsidR="00EA7E1D" w:rsidRDefault="009B17C1">
      <w:pPr>
        <w:numPr>
          <w:ilvl w:val="0"/>
          <w:numId w:val="3"/>
        </w:numPr>
        <w:pBdr>
          <w:top w:val="nil"/>
          <w:left w:val="nil"/>
          <w:bottom w:val="nil"/>
          <w:right w:val="nil"/>
          <w:between w:val="nil"/>
        </w:pBdr>
        <w:spacing w:after="0"/>
        <w:rPr>
          <w:color w:val="3B3B3A"/>
        </w:rPr>
      </w:pPr>
      <w:r>
        <w:rPr>
          <w:color w:val="3B3B3A"/>
        </w:rPr>
        <w:t>&lt;1 year of data before index date</w:t>
      </w:r>
    </w:p>
    <w:p w14:paraId="00000045" w14:textId="77777777" w:rsidR="00EA7E1D" w:rsidRDefault="009B17C1">
      <w:pPr>
        <w:numPr>
          <w:ilvl w:val="0"/>
          <w:numId w:val="3"/>
        </w:numPr>
        <w:pBdr>
          <w:top w:val="nil"/>
          <w:left w:val="nil"/>
          <w:bottom w:val="nil"/>
          <w:right w:val="nil"/>
          <w:between w:val="nil"/>
        </w:pBdr>
        <w:spacing w:after="0"/>
        <w:rPr>
          <w:color w:val="3B3B3A"/>
        </w:rPr>
      </w:pPr>
      <w:r>
        <w:rPr>
          <w:color w:val="3B3B3A"/>
        </w:rPr>
        <w:t>No confirmed diagnosis of COVID</w:t>
      </w:r>
      <w:r>
        <w:rPr>
          <w:color w:val="3B3B3A"/>
        </w:rPr>
        <w:t>-19</w:t>
      </w:r>
    </w:p>
    <w:p w14:paraId="00000046" w14:textId="77777777" w:rsidR="00EA7E1D" w:rsidRDefault="00EA7E1D" w:rsidP="002F444E">
      <w:pPr>
        <w:pBdr>
          <w:top w:val="nil"/>
          <w:left w:val="nil"/>
          <w:bottom w:val="nil"/>
          <w:right w:val="nil"/>
          <w:between w:val="nil"/>
        </w:pBdr>
        <w:spacing w:after="0"/>
        <w:rPr>
          <w:color w:val="000000"/>
        </w:rPr>
      </w:pPr>
    </w:p>
    <w:p w14:paraId="00000047" w14:textId="0A873DB2" w:rsidR="00EA7E1D" w:rsidRDefault="009B17C1" w:rsidP="002F444E">
      <w:pPr>
        <w:pBdr>
          <w:top w:val="nil"/>
          <w:left w:val="nil"/>
          <w:bottom w:val="nil"/>
          <w:right w:val="nil"/>
          <w:between w:val="nil"/>
        </w:pBdr>
        <w:spacing w:after="0"/>
        <w:rPr>
          <w:color w:val="3B3B3A"/>
        </w:rPr>
      </w:pPr>
      <w:r>
        <w:rPr>
          <w:i/>
          <w:color w:val="3B3B3A"/>
        </w:rPr>
        <w:t>Outcomes</w:t>
      </w:r>
      <w:r>
        <w:rPr>
          <w:color w:val="3B3B3A"/>
        </w:rPr>
        <w:t xml:space="preserve">: CVD </w:t>
      </w:r>
      <w:r w:rsidR="00A574AC">
        <w:rPr>
          <w:color w:val="3B3B3A"/>
        </w:rPr>
        <w:t xml:space="preserve">and </w:t>
      </w:r>
      <w:r>
        <w:rPr>
          <w:color w:val="3B3B3A"/>
        </w:rPr>
        <w:t xml:space="preserve">death </w:t>
      </w:r>
    </w:p>
    <w:p w14:paraId="00000048" w14:textId="77777777" w:rsidR="00EA7E1D" w:rsidRDefault="00EA7E1D" w:rsidP="002F444E">
      <w:pPr>
        <w:pBdr>
          <w:top w:val="nil"/>
          <w:left w:val="nil"/>
          <w:bottom w:val="nil"/>
          <w:right w:val="nil"/>
          <w:between w:val="nil"/>
        </w:pBdr>
        <w:spacing w:after="0"/>
        <w:rPr>
          <w:color w:val="000000"/>
        </w:rPr>
      </w:pPr>
    </w:p>
    <w:p w14:paraId="00000049" w14:textId="41597C92" w:rsidR="00EA7E1D" w:rsidRDefault="00A574AC" w:rsidP="00A574AC">
      <w:pPr>
        <w:pBdr>
          <w:top w:val="nil"/>
          <w:left w:val="nil"/>
          <w:bottom w:val="nil"/>
          <w:right w:val="nil"/>
          <w:between w:val="nil"/>
        </w:pBdr>
        <w:spacing w:after="0"/>
        <w:rPr>
          <w:color w:val="000000"/>
        </w:rPr>
      </w:pPr>
      <w:r>
        <w:rPr>
          <w:i/>
          <w:color w:val="000000"/>
        </w:rPr>
        <w:t>Baseline characteristics</w:t>
      </w:r>
      <w:r w:rsidR="009B17C1">
        <w:rPr>
          <w:i/>
          <w:color w:val="000000"/>
        </w:rPr>
        <w:t>:</w:t>
      </w:r>
      <w:r w:rsidR="009B17C1">
        <w:rPr>
          <w:color w:val="000000"/>
        </w:rPr>
        <w:t xml:space="preserve"> A pre-specified list of </w:t>
      </w:r>
      <w:r>
        <w:rPr>
          <w:color w:val="000000"/>
        </w:rPr>
        <w:t xml:space="preserve">baseline characteristics (i.e.., extracted at the time of COVID-19 diagnosis) to characterize the study population across the different ethnic groups. </w:t>
      </w:r>
      <w:r w:rsidR="009B17C1">
        <w:rPr>
          <w:color w:val="000000"/>
        </w:rPr>
        <w:t xml:space="preserve">The list will be limited to factors that are available in primary </w:t>
      </w:r>
      <w:r w:rsidR="00C93482">
        <w:t xml:space="preserve">and secondary </w:t>
      </w:r>
      <w:r w:rsidR="009B17C1">
        <w:rPr>
          <w:color w:val="000000"/>
        </w:rPr>
        <w:t>care records, as these will be the basis for future risk assessments based on the proposed prediction tool. This list will include:</w:t>
      </w:r>
    </w:p>
    <w:p w14:paraId="0000004A" w14:textId="77777777" w:rsidR="00EA7E1D" w:rsidRDefault="00EA7E1D" w:rsidP="002F444E">
      <w:pPr>
        <w:pBdr>
          <w:top w:val="nil"/>
          <w:left w:val="nil"/>
          <w:bottom w:val="nil"/>
          <w:right w:val="nil"/>
          <w:between w:val="nil"/>
        </w:pBdr>
        <w:spacing w:after="0"/>
        <w:rPr>
          <w:color w:val="000000"/>
        </w:rPr>
      </w:pPr>
    </w:p>
    <w:p w14:paraId="2986FB41" w14:textId="77777777" w:rsidR="009D4B6D" w:rsidRDefault="009B17C1" w:rsidP="009D4B6D">
      <w:r>
        <w:rPr>
          <w:color w:val="000000"/>
        </w:rPr>
        <w:t xml:space="preserve">1.- </w:t>
      </w:r>
      <w:r w:rsidR="009D4B6D" w:rsidRPr="009E05CA">
        <w:t xml:space="preserve">Demographic data: </w:t>
      </w:r>
    </w:p>
    <w:p w14:paraId="01F116A6" w14:textId="77626BE4" w:rsidR="009D4B6D" w:rsidRDefault="009D4B6D" w:rsidP="009D4B6D">
      <w:pPr>
        <w:pStyle w:val="ListParagraph"/>
        <w:numPr>
          <w:ilvl w:val="0"/>
          <w:numId w:val="9"/>
        </w:numPr>
      </w:pPr>
      <w:r w:rsidRPr="009E05CA">
        <w:t>Age</w:t>
      </w:r>
    </w:p>
    <w:p w14:paraId="3D4ED52D" w14:textId="1C58678F" w:rsidR="009D4B6D" w:rsidRDefault="009D4B6D" w:rsidP="009D4B6D">
      <w:pPr>
        <w:pStyle w:val="ListParagraph"/>
        <w:numPr>
          <w:ilvl w:val="0"/>
          <w:numId w:val="9"/>
        </w:numPr>
      </w:pPr>
      <w:r>
        <w:t>Ethnicity</w:t>
      </w:r>
    </w:p>
    <w:p w14:paraId="666BB5AA" w14:textId="03F6AECF" w:rsidR="009D4B6D" w:rsidRDefault="009D4B6D" w:rsidP="009D4B6D">
      <w:pPr>
        <w:pStyle w:val="ListParagraph"/>
        <w:numPr>
          <w:ilvl w:val="0"/>
          <w:numId w:val="9"/>
        </w:numPr>
      </w:pPr>
      <w:r>
        <w:t>I</w:t>
      </w:r>
      <w:r w:rsidRPr="009E05CA">
        <w:t>ndex of multiple deprivation (IMD)</w:t>
      </w:r>
    </w:p>
    <w:p w14:paraId="583C361E" w14:textId="084E8679" w:rsidR="009D4B6D" w:rsidRDefault="009D4B6D" w:rsidP="009D4B6D">
      <w:pPr>
        <w:pStyle w:val="ListParagraph"/>
        <w:numPr>
          <w:ilvl w:val="0"/>
          <w:numId w:val="9"/>
        </w:numPr>
      </w:pPr>
      <w:r>
        <w:t>S</w:t>
      </w:r>
      <w:r w:rsidRPr="009E05CA">
        <w:t>moking</w:t>
      </w:r>
    </w:p>
    <w:p w14:paraId="439C9018" w14:textId="239C1F48" w:rsidR="009D4B6D" w:rsidRPr="009D4B6D" w:rsidRDefault="009D4B6D" w:rsidP="00D13FB6">
      <w:pPr>
        <w:pStyle w:val="ListParagraph"/>
        <w:numPr>
          <w:ilvl w:val="0"/>
          <w:numId w:val="9"/>
        </w:numPr>
        <w:pBdr>
          <w:top w:val="nil"/>
          <w:left w:val="nil"/>
          <w:bottom w:val="nil"/>
          <w:right w:val="nil"/>
          <w:between w:val="nil"/>
        </w:pBdr>
        <w:spacing w:after="0"/>
        <w:rPr>
          <w:color w:val="000000"/>
        </w:rPr>
      </w:pPr>
      <w:r>
        <w:t xml:space="preserve">Ethnicity </w:t>
      </w:r>
    </w:p>
    <w:p w14:paraId="3768CA00" w14:textId="5423EA14" w:rsidR="009D4B6D" w:rsidRPr="009D4B6D" w:rsidRDefault="009D4B6D" w:rsidP="00D13FB6">
      <w:pPr>
        <w:pStyle w:val="ListParagraph"/>
        <w:numPr>
          <w:ilvl w:val="0"/>
          <w:numId w:val="9"/>
        </w:numPr>
        <w:pBdr>
          <w:top w:val="nil"/>
          <w:left w:val="nil"/>
          <w:bottom w:val="nil"/>
          <w:right w:val="nil"/>
          <w:between w:val="nil"/>
        </w:pBdr>
        <w:spacing w:after="0"/>
        <w:rPr>
          <w:color w:val="000000"/>
        </w:rPr>
      </w:pPr>
      <w:r>
        <w:t>LSOA</w:t>
      </w:r>
    </w:p>
    <w:p w14:paraId="0000005A" w14:textId="77777777" w:rsidR="00EA7E1D" w:rsidRDefault="00EA7E1D" w:rsidP="002F444E">
      <w:pPr>
        <w:pBdr>
          <w:top w:val="nil"/>
          <w:left w:val="nil"/>
          <w:bottom w:val="nil"/>
          <w:right w:val="nil"/>
          <w:between w:val="nil"/>
        </w:pBdr>
        <w:spacing w:after="0"/>
        <w:rPr>
          <w:color w:val="000000"/>
        </w:rPr>
      </w:pPr>
    </w:p>
    <w:p w14:paraId="08F90B13" w14:textId="6CABD6EE" w:rsidR="009D4B6D" w:rsidRDefault="009B17C1" w:rsidP="009D4B6D">
      <w:r>
        <w:rPr>
          <w:color w:val="000000"/>
        </w:rPr>
        <w:t xml:space="preserve">2. – </w:t>
      </w:r>
      <w:r w:rsidR="009D4B6D" w:rsidRPr="00CE7862">
        <w:t>Clinical characteristics</w:t>
      </w:r>
      <w:r w:rsidR="009D4B6D">
        <w:t xml:space="preserve"> (previous clinical history ever unless stated)</w:t>
      </w:r>
      <w:r w:rsidR="009D4B6D" w:rsidRPr="00CE7862">
        <w:t xml:space="preserve">: </w:t>
      </w:r>
    </w:p>
    <w:p w14:paraId="31F5F156" w14:textId="591D6DB4" w:rsidR="009D4B6D" w:rsidRDefault="009D4B6D" w:rsidP="009D4B6D">
      <w:pPr>
        <w:pStyle w:val="ListParagraph"/>
        <w:numPr>
          <w:ilvl w:val="0"/>
          <w:numId w:val="10"/>
        </w:numPr>
      </w:pPr>
      <w:r>
        <w:t>pregnancy status (at time of COVID-19 diagnosis)</w:t>
      </w:r>
    </w:p>
    <w:p w14:paraId="51180ED0" w14:textId="70FE0E7E" w:rsidR="009D4B6D" w:rsidRDefault="009D4B6D" w:rsidP="009D4B6D">
      <w:pPr>
        <w:pStyle w:val="ListParagraph"/>
        <w:numPr>
          <w:ilvl w:val="0"/>
          <w:numId w:val="10"/>
        </w:numPr>
      </w:pPr>
      <w:r>
        <w:t>a</w:t>
      </w:r>
      <w:r w:rsidRPr="00CE7862">
        <w:t xml:space="preserve">trial </w:t>
      </w:r>
      <w:r w:rsidRPr="00B1733B">
        <w:t>fibrillation</w:t>
      </w:r>
    </w:p>
    <w:p w14:paraId="4C3530EE" w14:textId="7BE07D51" w:rsidR="009D4B6D" w:rsidRDefault="009D4B6D" w:rsidP="009D4B6D">
      <w:pPr>
        <w:pStyle w:val="ListParagraph"/>
        <w:numPr>
          <w:ilvl w:val="0"/>
          <w:numId w:val="10"/>
        </w:numPr>
      </w:pPr>
      <w:r>
        <w:t>a</w:t>
      </w:r>
      <w:r w:rsidRPr="00B1733B">
        <w:t>lcohol problems</w:t>
      </w:r>
    </w:p>
    <w:p w14:paraId="1B4EEAF4" w14:textId="21477FEE" w:rsidR="009D4B6D" w:rsidRDefault="009D4B6D" w:rsidP="009D4B6D">
      <w:pPr>
        <w:pStyle w:val="ListParagraph"/>
        <w:numPr>
          <w:ilvl w:val="0"/>
          <w:numId w:val="10"/>
        </w:numPr>
      </w:pPr>
      <w:r w:rsidRPr="00CE7862">
        <w:t>bipolar disorder</w:t>
      </w:r>
    </w:p>
    <w:p w14:paraId="1A61498D" w14:textId="31525953" w:rsidR="009D4B6D" w:rsidRDefault="009D4B6D" w:rsidP="009D4B6D">
      <w:pPr>
        <w:pStyle w:val="ListParagraph"/>
        <w:numPr>
          <w:ilvl w:val="0"/>
          <w:numId w:val="10"/>
        </w:numPr>
      </w:pPr>
      <w:r w:rsidRPr="00B1733B">
        <w:t>cancer</w:t>
      </w:r>
    </w:p>
    <w:p w14:paraId="6921E632" w14:textId="0C008F95" w:rsidR="009D4B6D" w:rsidRDefault="009D4B6D" w:rsidP="009D4B6D">
      <w:pPr>
        <w:pStyle w:val="ListParagraph"/>
        <w:numPr>
          <w:ilvl w:val="0"/>
          <w:numId w:val="10"/>
        </w:numPr>
      </w:pPr>
      <w:r w:rsidRPr="00B1733B">
        <w:t>chronic kidney disease</w:t>
      </w:r>
    </w:p>
    <w:p w14:paraId="370B76F2" w14:textId="77777777" w:rsidR="009D4B6D" w:rsidRDefault="009D4B6D" w:rsidP="009D4B6D">
      <w:pPr>
        <w:pStyle w:val="ListParagraph"/>
        <w:numPr>
          <w:ilvl w:val="0"/>
          <w:numId w:val="10"/>
        </w:numPr>
      </w:pPr>
      <w:r w:rsidRPr="00B1733B">
        <w:t xml:space="preserve">chronic obstructive pulmonary </w:t>
      </w:r>
      <w:r w:rsidRPr="00086479">
        <w:t>disease</w:t>
      </w:r>
    </w:p>
    <w:p w14:paraId="50FCFD2D" w14:textId="77777777" w:rsidR="009D4B6D" w:rsidRDefault="009D4B6D" w:rsidP="009D4B6D">
      <w:pPr>
        <w:pStyle w:val="ListParagraph"/>
        <w:numPr>
          <w:ilvl w:val="0"/>
          <w:numId w:val="10"/>
        </w:numPr>
      </w:pPr>
      <w:r w:rsidRPr="00086479">
        <w:t>dementia</w:t>
      </w:r>
    </w:p>
    <w:p w14:paraId="2C867B7A" w14:textId="14530BEB" w:rsidR="009D4B6D" w:rsidRDefault="009D4B6D" w:rsidP="009D4B6D">
      <w:pPr>
        <w:pStyle w:val="ListParagraph"/>
        <w:numPr>
          <w:ilvl w:val="0"/>
          <w:numId w:val="10"/>
        </w:numPr>
      </w:pPr>
      <w:r w:rsidRPr="00086479">
        <w:t>depressio</w:t>
      </w:r>
      <w:r w:rsidRPr="00B1733B">
        <w:t>n</w:t>
      </w:r>
    </w:p>
    <w:p w14:paraId="3E932927" w14:textId="77777777" w:rsidR="009D4B6D" w:rsidRDefault="009D4B6D" w:rsidP="009D4B6D">
      <w:pPr>
        <w:pStyle w:val="ListParagraph"/>
        <w:numPr>
          <w:ilvl w:val="0"/>
          <w:numId w:val="10"/>
        </w:numPr>
      </w:pPr>
      <w:r w:rsidRPr="00B1733B">
        <w:t>diabetes</w:t>
      </w:r>
    </w:p>
    <w:p w14:paraId="4127790E" w14:textId="14CEFC81" w:rsidR="009D4B6D" w:rsidRDefault="009D4B6D" w:rsidP="009D4B6D">
      <w:pPr>
        <w:pStyle w:val="ListParagraph"/>
        <w:numPr>
          <w:ilvl w:val="0"/>
          <w:numId w:val="10"/>
        </w:numPr>
      </w:pPr>
      <w:r w:rsidRPr="00086479">
        <w:t>hypertension</w:t>
      </w:r>
    </w:p>
    <w:p w14:paraId="3C69EEEC" w14:textId="69FF8E3C" w:rsidR="009D4B6D" w:rsidRDefault="009D4B6D" w:rsidP="009D4B6D">
      <w:pPr>
        <w:pStyle w:val="ListParagraph"/>
        <w:numPr>
          <w:ilvl w:val="0"/>
          <w:numId w:val="10"/>
        </w:numPr>
      </w:pPr>
      <w:r w:rsidRPr="00086479">
        <w:t>obesity</w:t>
      </w:r>
    </w:p>
    <w:p w14:paraId="668DD3B4" w14:textId="77777777" w:rsidR="009D4B6D" w:rsidRDefault="009D4B6D" w:rsidP="009D4B6D">
      <w:pPr>
        <w:pStyle w:val="ListParagraph"/>
        <w:numPr>
          <w:ilvl w:val="0"/>
          <w:numId w:val="10"/>
        </w:numPr>
      </w:pPr>
      <w:r w:rsidRPr="00086479">
        <w:t>osteoporosis</w:t>
      </w:r>
    </w:p>
    <w:p w14:paraId="70BB3479" w14:textId="77777777" w:rsidR="009D4B6D" w:rsidRDefault="009D4B6D" w:rsidP="009D4B6D">
      <w:pPr>
        <w:pStyle w:val="ListParagraph"/>
        <w:numPr>
          <w:ilvl w:val="0"/>
          <w:numId w:val="10"/>
        </w:numPr>
      </w:pPr>
      <w:r w:rsidRPr="00086479">
        <w:t>rheumatoid arthritis</w:t>
      </w:r>
    </w:p>
    <w:p w14:paraId="6719B828" w14:textId="77777777" w:rsidR="009D4B6D" w:rsidRDefault="009D4B6D" w:rsidP="009D4B6D">
      <w:pPr>
        <w:pStyle w:val="ListParagraph"/>
        <w:numPr>
          <w:ilvl w:val="0"/>
          <w:numId w:val="10"/>
        </w:numPr>
      </w:pPr>
      <w:r w:rsidRPr="00086479">
        <w:t>schizophrenia</w:t>
      </w:r>
      <w:r>
        <w:t xml:space="preserve"> </w:t>
      </w:r>
    </w:p>
    <w:p w14:paraId="3831BDE9" w14:textId="75CAB5A5" w:rsidR="009D4B6D" w:rsidRDefault="009D4B6D" w:rsidP="009D4B6D">
      <w:pPr>
        <w:pStyle w:val="ListParagraph"/>
        <w:numPr>
          <w:ilvl w:val="0"/>
          <w:numId w:val="10"/>
        </w:numPr>
      </w:pPr>
      <w:r w:rsidRPr="00086479">
        <w:t>history of CVE</w:t>
      </w:r>
    </w:p>
    <w:p w14:paraId="4C21FFDC" w14:textId="1BEF8A8B" w:rsidR="009D4B6D" w:rsidRDefault="009D4B6D" w:rsidP="009D4B6D">
      <w:pPr>
        <w:pStyle w:val="ListParagraph"/>
        <w:numPr>
          <w:ilvl w:val="0"/>
          <w:numId w:val="10"/>
        </w:numPr>
      </w:pPr>
      <w:r>
        <w:t xml:space="preserve">diagnosis </w:t>
      </w:r>
      <w:r w:rsidRPr="00086479">
        <w:t xml:space="preserve">CVE during the previous </w:t>
      </w:r>
      <w:r w:rsidRPr="00C4403E">
        <w:t xml:space="preserve">year </w:t>
      </w:r>
    </w:p>
    <w:p w14:paraId="5BAA7436" w14:textId="6FBFA3AF" w:rsidR="009D4B6D" w:rsidRDefault="009D4B6D" w:rsidP="009D4B6D">
      <w:r>
        <w:rPr>
          <w:color w:val="000000"/>
        </w:rPr>
        <w:t>3</w:t>
      </w:r>
      <w:r w:rsidRPr="009D4B6D">
        <w:rPr>
          <w:color w:val="000000"/>
        </w:rPr>
        <w:t xml:space="preserve">. – </w:t>
      </w:r>
      <w:r w:rsidRPr="00C4403E">
        <w:t>Use of medication</w:t>
      </w:r>
      <w:r w:rsidRPr="009D4B6D">
        <w:t xml:space="preserve"> </w:t>
      </w:r>
      <w:r w:rsidRPr="00C4403E">
        <w:t xml:space="preserve">in the </w:t>
      </w:r>
      <w:r w:rsidRPr="006307BB">
        <w:t>year prior to COVID-19 diagnosis</w:t>
      </w:r>
      <w:r w:rsidRPr="00CE7862">
        <w:t xml:space="preserve">: </w:t>
      </w:r>
    </w:p>
    <w:p w14:paraId="7A5528EE" w14:textId="77777777" w:rsidR="009D4B6D" w:rsidRDefault="009D4B6D" w:rsidP="00A24B1A">
      <w:pPr>
        <w:pStyle w:val="ListParagraph"/>
        <w:numPr>
          <w:ilvl w:val="0"/>
          <w:numId w:val="11"/>
        </w:numPr>
      </w:pPr>
      <w:r w:rsidRPr="00C4403E">
        <w:t>antidiabetic</w:t>
      </w:r>
    </w:p>
    <w:p w14:paraId="0F7D9108" w14:textId="7D40600B" w:rsidR="009D4B6D" w:rsidRDefault="009D4B6D" w:rsidP="00A24B1A">
      <w:pPr>
        <w:pStyle w:val="ListParagraph"/>
        <w:numPr>
          <w:ilvl w:val="0"/>
          <w:numId w:val="11"/>
        </w:numPr>
      </w:pPr>
      <w:r w:rsidRPr="00C4403E">
        <w:t>anticoagulant</w:t>
      </w:r>
    </w:p>
    <w:p w14:paraId="0B716DF8" w14:textId="77777777" w:rsidR="009D4B6D" w:rsidRDefault="009D4B6D" w:rsidP="00A24B1A">
      <w:pPr>
        <w:pStyle w:val="ListParagraph"/>
        <w:numPr>
          <w:ilvl w:val="0"/>
          <w:numId w:val="11"/>
        </w:numPr>
      </w:pPr>
      <w:r w:rsidRPr="00C4403E">
        <w:lastRenderedPageBreak/>
        <w:t>antihypertensive</w:t>
      </w:r>
    </w:p>
    <w:p w14:paraId="0385DEED" w14:textId="60141397" w:rsidR="009D4B6D" w:rsidRDefault="009D4B6D" w:rsidP="00A24B1A">
      <w:pPr>
        <w:pStyle w:val="ListParagraph"/>
        <w:numPr>
          <w:ilvl w:val="0"/>
          <w:numId w:val="11"/>
        </w:numPr>
      </w:pPr>
      <w:r w:rsidRPr="00C4403E">
        <w:t>antiplatelet</w:t>
      </w:r>
    </w:p>
    <w:p w14:paraId="29E94F9E" w14:textId="77777777" w:rsidR="009D4B6D" w:rsidRDefault="009D4B6D" w:rsidP="00A24B1A">
      <w:pPr>
        <w:pStyle w:val="ListParagraph"/>
        <w:numPr>
          <w:ilvl w:val="0"/>
          <w:numId w:val="11"/>
        </w:numPr>
      </w:pPr>
      <w:r w:rsidRPr="00C4403E">
        <w:t xml:space="preserve">antipsychotic medication </w:t>
      </w:r>
    </w:p>
    <w:p w14:paraId="01B4C10F" w14:textId="79E75ED9" w:rsidR="009D4B6D" w:rsidRPr="00347F52" w:rsidRDefault="009D4B6D" w:rsidP="00A24B1A">
      <w:pPr>
        <w:pStyle w:val="ListParagraph"/>
        <w:numPr>
          <w:ilvl w:val="0"/>
          <w:numId w:val="11"/>
        </w:numPr>
      </w:pPr>
      <w:r w:rsidRPr="00C4403E">
        <w:t>statins</w:t>
      </w:r>
    </w:p>
    <w:p w14:paraId="0000005F" w14:textId="77777777" w:rsidR="00EA7E1D" w:rsidRDefault="00EA7E1D" w:rsidP="002F444E">
      <w:pPr>
        <w:pBdr>
          <w:top w:val="nil"/>
          <w:left w:val="nil"/>
          <w:bottom w:val="nil"/>
          <w:right w:val="nil"/>
          <w:between w:val="nil"/>
        </w:pBdr>
        <w:spacing w:after="0"/>
        <w:rPr>
          <w:color w:val="000000"/>
        </w:rPr>
      </w:pPr>
    </w:p>
    <w:p w14:paraId="00000060" w14:textId="6C0A6F4A" w:rsidR="00EA7E1D" w:rsidRDefault="009B17C1" w:rsidP="002F444E">
      <w:pPr>
        <w:pBdr>
          <w:top w:val="nil"/>
          <w:left w:val="nil"/>
          <w:bottom w:val="nil"/>
          <w:right w:val="nil"/>
          <w:between w:val="nil"/>
        </w:pBdr>
        <w:spacing w:after="0"/>
        <w:jc w:val="left"/>
        <w:rPr>
          <w:i/>
          <w:color w:val="000000"/>
        </w:rPr>
      </w:pPr>
      <w:r>
        <w:rPr>
          <w:i/>
          <w:color w:val="000000"/>
        </w:rPr>
        <w:t>Follow-up:</w:t>
      </w:r>
      <w:r>
        <w:rPr>
          <w:color w:val="000000"/>
        </w:rPr>
        <w:t xml:space="preserve"> Study participants will be followed from index date (date of COVID-19 diagnosis) to the earliest of the following: death, transfer-out</w:t>
      </w:r>
      <w:r w:rsidR="009D4B6D">
        <w:rPr>
          <w:color w:val="000000"/>
        </w:rPr>
        <w:t>/end of data availability,</w:t>
      </w:r>
      <w:r>
        <w:rPr>
          <w:color w:val="000000"/>
        </w:rPr>
        <w:t xml:space="preserve"> or event of interest.</w:t>
      </w:r>
    </w:p>
    <w:p w14:paraId="00000061" w14:textId="77777777" w:rsidR="00EA7E1D" w:rsidRDefault="00EA7E1D" w:rsidP="002F444E">
      <w:pPr>
        <w:pBdr>
          <w:top w:val="nil"/>
          <w:left w:val="nil"/>
          <w:bottom w:val="nil"/>
          <w:right w:val="nil"/>
          <w:between w:val="nil"/>
        </w:pBdr>
        <w:spacing w:after="0"/>
        <w:rPr>
          <w:color w:val="000000"/>
        </w:rPr>
      </w:pPr>
    </w:p>
    <w:p w14:paraId="00000062" w14:textId="77777777" w:rsidR="00EA7E1D" w:rsidRDefault="009B17C1" w:rsidP="002F444E">
      <w:pPr>
        <w:pBdr>
          <w:top w:val="nil"/>
          <w:left w:val="nil"/>
          <w:bottom w:val="nil"/>
          <w:right w:val="nil"/>
          <w:between w:val="nil"/>
        </w:pBdr>
        <w:rPr>
          <w:i/>
          <w:color w:val="3B3B3A"/>
        </w:rPr>
      </w:pPr>
      <w:r>
        <w:rPr>
          <w:i/>
          <w:color w:val="3B3B3A"/>
        </w:rPr>
        <w:t xml:space="preserve">Methods: </w:t>
      </w:r>
    </w:p>
    <w:p w14:paraId="00000063" w14:textId="5A9CE0CE" w:rsidR="00EA7E1D" w:rsidRDefault="009B17C1" w:rsidP="002F444E">
      <w:pPr>
        <w:pBdr>
          <w:top w:val="nil"/>
          <w:left w:val="nil"/>
          <w:bottom w:val="nil"/>
          <w:right w:val="nil"/>
          <w:between w:val="nil"/>
        </w:pBdr>
        <w:rPr>
          <w:color w:val="3B3B3A"/>
          <w:u w:val="single"/>
        </w:rPr>
      </w:pPr>
      <w:r>
        <w:rPr>
          <w:color w:val="3B3B3A"/>
          <w:u w:val="single"/>
        </w:rPr>
        <w:t xml:space="preserve">2.1: Assessing </w:t>
      </w:r>
      <w:r w:rsidR="00A574AC">
        <w:rPr>
          <w:color w:val="3B3B3A"/>
          <w:u w:val="single"/>
        </w:rPr>
        <w:t>prevalence of ethnic diversity and baseline characteristics</w:t>
      </w:r>
      <w:r>
        <w:rPr>
          <w:color w:val="3B3B3A"/>
          <w:u w:val="single"/>
        </w:rPr>
        <w:t xml:space="preserve">. </w:t>
      </w:r>
    </w:p>
    <w:p w14:paraId="31660BA4" w14:textId="7924B8EC" w:rsidR="00A574AC" w:rsidRDefault="00A574AC" w:rsidP="00A574AC">
      <w:r>
        <w:rPr>
          <w:color w:val="3B3B3A"/>
        </w:rPr>
        <w:t>We will calculate the p</w:t>
      </w:r>
      <w:r w:rsidRPr="00C46475">
        <w:t>revalence of demographic and clinical characteristics of the selected individuals at the time of COVID-19 diagnosis</w:t>
      </w:r>
      <w:r>
        <w:t xml:space="preserve"> for each of the observed ethnic groups</w:t>
      </w:r>
      <w:r w:rsidRPr="00C46475">
        <w:t xml:space="preserve">. </w:t>
      </w:r>
    </w:p>
    <w:p w14:paraId="1A3D3279" w14:textId="77777777" w:rsidR="00A574AC" w:rsidRDefault="00A574AC" w:rsidP="002F444E">
      <w:pPr>
        <w:pBdr>
          <w:top w:val="nil"/>
          <w:left w:val="nil"/>
          <w:bottom w:val="nil"/>
          <w:right w:val="nil"/>
          <w:between w:val="nil"/>
        </w:pBdr>
        <w:spacing w:after="0"/>
        <w:rPr>
          <w:color w:val="3B3B3A"/>
        </w:rPr>
      </w:pPr>
      <w:r>
        <w:rPr>
          <w:color w:val="3B3B3A"/>
        </w:rPr>
        <w:t>The diversity of the selected individuals will be explored by:</w:t>
      </w:r>
    </w:p>
    <w:p w14:paraId="10FDD2D4" w14:textId="48B4A392" w:rsidR="00A574AC" w:rsidRPr="0031468D" w:rsidRDefault="00A574AC" w:rsidP="00A574AC">
      <w:pPr>
        <w:pStyle w:val="ListParagraph"/>
        <w:numPr>
          <w:ilvl w:val="0"/>
          <w:numId w:val="7"/>
        </w:numPr>
        <w:pBdr>
          <w:top w:val="nil"/>
          <w:left w:val="nil"/>
          <w:bottom w:val="nil"/>
          <w:right w:val="nil"/>
          <w:between w:val="nil"/>
        </w:pBdr>
        <w:spacing w:after="0"/>
        <w:rPr>
          <w:color w:val="3B3B3A"/>
        </w:rPr>
      </w:pPr>
      <w:r>
        <w:rPr>
          <w:color w:val="3B3B3A"/>
        </w:rPr>
        <w:t>C</w:t>
      </w:r>
      <w:r w:rsidRPr="00A574AC">
        <w:rPr>
          <w:color w:val="3B3B3A"/>
        </w:rPr>
        <w:t>alculat</w:t>
      </w:r>
      <w:r>
        <w:rPr>
          <w:color w:val="3B3B3A"/>
        </w:rPr>
        <w:t>ing</w:t>
      </w:r>
      <w:r w:rsidRPr="00A574AC">
        <w:rPr>
          <w:color w:val="3B3B3A"/>
        </w:rPr>
        <w:t xml:space="preserve"> the overall p</w:t>
      </w:r>
      <w:r w:rsidRPr="00C46475">
        <w:t>revalence of</w:t>
      </w:r>
      <w:r>
        <w:t xml:space="preserve"> the different ethnic groups and compare it to all women in GP dataset without any exclusion criteria (except invalid age and sex).</w:t>
      </w:r>
    </w:p>
    <w:p w14:paraId="7F5F56F0" w14:textId="74CE4AB6" w:rsidR="00A574AC" w:rsidRPr="009D4B6D" w:rsidRDefault="0031468D" w:rsidP="002F444E">
      <w:pPr>
        <w:pStyle w:val="ListParagraph"/>
        <w:numPr>
          <w:ilvl w:val="0"/>
          <w:numId w:val="7"/>
        </w:numPr>
        <w:pBdr>
          <w:top w:val="nil"/>
          <w:left w:val="nil"/>
          <w:bottom w:val="nil"/>
          <w:right w:val="nil"/>
          <w:between w:val="nil"/>
        </w:pBdr>
        <w:spacing w:after="0"/>
        <w:rPr>
          <w:color w:val="3B3B3A"/>
        </w:rPr>
      </w:pPr>
      <w:r>
        <w:t>Calculate the prevalence of the selected individuals by the period of enrolment to the study cohort (i.e., date of COVID-19 diagnosis). Periods will be defined as every 6 months since the 2020 until end of data availability.</w:t>
      </w:r>
    </w:p>
    <w:p w14:paraId="00000069" w14:textId="77777777" w:rsidR="00EA7E1D" w:rsidRDefault="00EA7E1D" w:rsidP="002F444E">
      <w:pPr>
        <w:pBdr>
          <w:top w:val="nil"/>
          <w:left w:val="nil"/>
          <w:bottom w:val="nil"/>
          <w:right w:val="nil"/>
          <w:between w:val="nil"/>
        </w:pBdr>
        <w:spacing w:after="0"/>
        <w:rPr>
          <w:color w:val="3B3B3A"/>
        </w:rPr>
      </w:pPr>
    </w:p>
    <w:p w14:paraId="30E9CF94" w14:textId="77777777" w:rsidR="0031468D" w:rsidRDefault="009B17C1" w:rsidP="002F444E">
      <w:pPr>
        <w:pBdr>
          <w:top w:val="nil"/>
          <w:left w:val="nil"/>
          <w:bottom w:val="nil"/>
          <w:right w:val="nil"/>
          <w:between w:val="nil"/>
        </w:pBdr>
        <w:rPr>
          <w:color w:val="3B3B3A"/>
          <w:u w:val="single"/>
        </w:rPr>
      </w:pPr>
      <w:r>
        <w:rPr>
          <w:color w:val="3B3B3A"/>
          <w:u w:val="single"/>
        </w:rPr>
        <w:t xml:space="preserve">2.2: </w:t>
      </w:r>
      <w:r w:rsidR="0031468D">
        <w:rPr>
          <w:color w:val="3B3B3A"/>
          <w:u w:val="single"/>
        </w:rPr>
        <w:t xml:space="preserve">Estimating </w:t>
      </w:r>
      <w:r w:rsidR="0031468D" w:rsidRPr="0031468D">
        <w:rPr>
          <w:color w:val="3B3B3A"/>
          <w:u w:val="single"/>
        </w:rPr>
        <w:t>Age-standardised incidence rates</w:t>
      </w:r>
    </w:p>
    <w:p w14:paraId="0000006B" w14:textId="140341AF" w:rsidR="00EA7E1D" w:rsidRDefault="0031468D" w:rsidP="002F444E">
      <w:pPr>
        <w:pBdr>
          <w:top w:val="nil"/>
          <w:left w:val="nil"/>
          <w:bottom w:val="nil"/>
          <w:right w:val="nil"/>
          <w:between w:val="nil"/>
        </w:pBdr>
        <w:spacing w:after="0"/>
        <w:jc w:val="left"/>
        <w:rPr>
          <w:color w:val="3B3B3A"/>
        </w:rPr>
      </w:pPr>
      <w:r>
        <w:rPr>
          <w:color w:val="3B3B3A"/>
        </w:rPr>
        <w:t>Mortality risk will be evaluated at 28 and 90 days.</w:t>
      </w:r>
    </w:p>
    <w:p w14:paraId="0000006F" w14:textId="350D22BA" w:rsidR="00EA7E1D" w:rsidRDefault="009B17C1" w:rsidP="0031468D">
      <w:pPr>
        <w:pBdr>
          <w:top w:val="nil"/>
          <w:left w:val="nil"/>
          <w:bottom w:val="nil"/>
          <w:right w:val="nil"/>
          <w:between w:val="nil"/>
        </w:pBdr>
        <w:spacing w:after="0"/>
        <w:rPr>
          <w:color w:val="3B3B3A"/>
        </w:rPr>
      </w:pPr>
      <w:r>
        <w:rPr>
          <w:color w:val="3B3B3A"/>
        </w:rPr>
        <w:t xml:space="preserve">Cardiovascular risk will be evaluated at </w:t>
      </w:r>
      <w:r w:rsidR="0031468D">
        <w:rPr>
          <w:color w:val="3B3B3A"/>
        </w:rPr>
        <w:t>3</w:t>
      </w:r>
      <w:r>
        <w:rPr>
          <w:color w:val="3B3B3A"/>
        </w:rPr>
        <w:t>0 days</w:t>
      </w:r>
      <w:r w:rsidR="0031468D">
        <w:rPr>
          <w:color w:val="3B3B3A"/>
        </w:rPr>
        <w:t xml:space="preserve"> and</w:t>
      </w:r>
      <w:r>
        <w:rPr>
          <w:color w:val="3B3B3A"/>
        </w:rPr>
        <w:t xml:space="preserve"> one year</w:t>
      </w:r>
      <w:r w:rsidR="0031468D">
        <w:rPr>
          <w:color w:val="3B3B3A"/>
        </w:rPr>
        <w:t>.</w:t>
      </w:r>
    </w:p>
    <w:p w14:paraId="53FA1069" w14:textId="3B5479FD" w:rsidR="0031468D" w:rsidRDefault="0031468D" w:rsidP="0031468D">
      <w:pPr>
        <w:pBdr>
          <w:top w:val="nil"/>
          <w:left w:val="nil"/>
          <w:bottom w:val="nil"/>
          <w:right w:val="nil"/>
          <w:between w:val="nil"/>
        </w:pBdr>
        <w:spacing w:after="0"/>
        <w:rPr>
          <w:color w:val="3B3B3A"/>
        </w:rPr>
      </w:pPr>
    </w:p>
    <w:p w14:paraId="0A10DC3F" w14:textId="4D437792" w:rsidR="0031468D" w:rsidRDefault="0031468D" w:rsidP="0031468D">
      <w:pPr>
        <w:pBdr>
          <w:top w:val="nil"/>
          <w:left w:val="nil"/>
          <w:bottom w:val="nil"/>
          <w:right w:val="nil"/>
          <w:between w:val="nil"/>
        </w:pBdr>
        <w:spacing w:after="0"/>
        <w:rPr>
          <w:color w:val="3B3B3A"/>
        </w:rPr>
      </w:pPr>
      <w:r>
        <w:rPr>
          <w:color w:val="3B3B3A"/>
        </w:rPr>
        <w:t>To estimate the age-standardised incidence rates (IR) for each of the ethnicities, we will follow the ONS methodology [</w:t>
      </w:r>
      <w:r>
        <w:rPr>
          <w:color w:val="000000"/>
        </w:rPr>
        <w:t>22</w:t>
      </w:r>
      <w:r>
        <w:rPr>
          <w:color w:val="3B3B3A"/>
        </w:rPr>
        <w:t>]:</w:t>
      </w:r>
    </w:p>
    <w:p w14:paraId="78F312A3" w14:textId="260E5F99" w:rsidR="0031468D" w:rsidRPr="0031468D" w:rsidRDefault="0031468D" w:rsidP="0031468D">
      <w:pPr>
        <w:pStyle w:val="ListParagraph"/>
        <w:numPr>
          <w:ilvl w:val="0"/>
          <w:numId w:val="8"/>
        </w:numPr>
        <w:pBdr>
          <w:top w:val="nil"/>
          <w:left w:val="nil"/>
          <w:bottom w:val="nil"/>
          <w:right w:val="nil"/>
          <w:between w:val="nil"/>
        </w:pBdr>
        <w:spacing w:after="0"/>
        <w:rPr>
          <w:color w:val="3B3B3A"/>
        </w:rPr>
      </w:pPr>
      <w:r w:rsidRPr="0031468D">
        <w:rPr>
          <w:color w:val="3B3B3A"/>
        </w:rPr>
        <w:t>We will calculate the age-specific IR quintile bands from 30 to 100 years (i.e., 30 to 34, 35 to 39, etc.).</w:t>
      </w:r>
    </w:p>
    <w:p w14:paraId="247E8DB0" w14:textId="4F47BF9A" w:rsidR="0031468D" w:rsidRPr="0031468D" w:rsidRDefault="0031468D" w:rsidP="0031468D">
      <w:pPr>
        <w:pStyle w:val="ListParagraph"/>
        <w:numPr>
          <w:ilvl w:val="0"/>
          <w:numId w:val="8"/>
        </w:numPr>
        <w:pBdr>
          <w:top w:val="nil"/>
          <w:left w:val="nil"/>
          <w:bottom w:val="nil"/>
          <w:right w:val="nil"/>
          <w:between w:val="nil"/>
        </w:pBdr>
        <w:spacing w:after="0"/>
        <w:rPr>
          <w:color w:val="3B3B3A"/>
        </w:rPr>
      </w:pPr>
      <w:r>
        <w:rPr>
          <w:color w:val="3B3B3A"/>
        </w:rPr>
        <w:t>T</w:t>
      </w:r>
      <w:r w:rsidRPr="0031468D">
        <w:rPr>
          <w:color w:val="3B3B3A"/>
        </w:rPr>
        <w:t>he age-specific IR</w:t>
      </w:r>
      <w:r>
        <w:rPr>
          <w:color w:val="3B3B3A"/>
        </w:rPr>
        <w:t xml:space="preserve"> will be combined into the age-standardised IR using the </w:t>
      </w:r>
      <w:r w:rsidRPr="0031468D">
        <w:rPr>
          <w:color w:val="3B3B3A"/>
        </w:rPr>
        <w:t>2013 European Standard Population (2013 ESP) weights from 30 to 90+ age groups.</w:t>
      </w:r>
    </w:p>
    <w:p w14:paraId="4C5725AA" w14:textId="220066E0" w:rsidR="0031468D" w:rsidRDefault="0031468D" w:rsidP="0031468D">
      <w:pPr>
        <w:pBdr>
          <w:top w:val="nil"/>
          <w:left w:val="nil"/>
          <w:bottom w:val="nil"/>
          <w:right w:val="nil"/>
          <w:between w:val="nil"/>
        </w:pBdr>
        <w:spacing w:after="0"/>
        <w:rPr>
          <w:color w:val="3B3B3A"/>
        </w:rPr>
      </w:pPr>
    </w:p>
    <w:p w14:paraId="04775D0C" w14:textId="1A7CB6A8" w:rsidR="0031468D" w:rsidRDefault="0031468D" w:rsidP="0031468D">
      <w:pPr>
        <w:pBdr>
          <w:top w:val="nil"/>
          <w:left w:val="nil"/>
          <w:bottom w:val="nil"/>
          <w:right w:val="nil"/>
          <w:between w:val="nil"/>
        </w:pBdr>
        <w:spacing w:after="0"/>
        <w:rPr>
          <w:color w:val="3B3B3A"/>
        </w:rPr>
      </w:pPr>
      <w:r>
        <w:rPr>
          <w:color w:val="3B3B3A"/>
        </w:rPr>
        <w:t xml:space="preserve">This process will be repeated stratifying by period of enrolment (i.e., </w:t>
      </w:r>
      <w:r>
        <w:t>every 6 months since the 2020 until end of data availability)</w:t>
      </w:r>
      <w:r>
        <w:rPr>
          <w:color w:val="3B3B3A"/>
        </w:rPr>
        <w:t xml:space="preserve">. </w:t>
      </w:r>
    </w:p>
    <w:p w14:paraId="00000081" w14:textId="77777777" w:rsidR="00EA7E1D" w:rsidRDefault="00EA7E1D" w:rsidP="002F444E">
      <w:pPr>
        <w:pBdr>
          <w:top w:val="nil"/>
          <w:left w:val="nil"/>
          <w:bottom w:val="nil"/>
          <w:right w:val="nil"/>
          <w:between w:val="nil"/>
        </w:pBdr>
        <w:spacing w:after="0"/>
        <w:rPr>
          <w:color w:val="000000"/>
        </w:rPr>
      </w:pPr>
    </w:p>
    <w:p w14:paraId="00000082" w14:textId="77777777" w:rsidR="00EA7E1D" w:rsidRDefault="009B17C1" w:rsidP="002F444E">
      <w:pPr>
        <w:pBdr>
          <w:top w:val="nil"/>
          <w:left w:val="nil"/>
          <w:bottom w:val="nil"/>
          <w:right w:val="nil"/>
          <w:between w:val="nil"/>
        </w:pBdr>
        <w:rPr>
          <w:b/>
          <w:i/>
          <w:color w:val="3B3B3A"/>
          <w:u w:val="single"/>
        </w:rPr>
      </w:pPr>
      <w:r>
        <w:rPr>
          <w:color w:val="3B3B3A"/>
          <w:u w:val="single"/>
        </w:rPr>
        <w:t xml:space="preserve">2.3: PPI case studies. </w:t>
      </w:r>
    </w:p>
    <w:p w14:paraId="00000083" w14:textId="77777777" w:rsidR="00EA7E1D" w:rsidRDefault="009B17C1">
      <w:pPr>
        <w:pStyle w:val="Heading3"/>
      </w:pPr>
      <w:r>
        <w:rPr>
          <w:b w:val="0"/>
          <w:i w:val="0"/>
          <w:color w:val="3B3B3A"/>
        </w:rPr>
        <w:t xml:space="preserve">PPI members will be invited to volunteer for case studies </w:t>
      </w:r>
      <w:r>
        <w:rPr>
          <w:b w:val="0"/>
          <w:i w:val="0"/>
        </w:rPr>
        <w:t xml:space="preserve">in two half-day meetings of 6-8 participants each. </w:t>
      </w:r>
    </w:p>
    <w:p w14:paraId="00000085" w14:textId="77777777" w:rsidR="00EA7E1D" w:rsidRDefault="00EA7E1D"/>
    <w:p w14:paraId="00000086" w14:textId="77777777" w:rsidR="00EA7E1D" w:rsidRDefault="009B17C1">
      <w:pPr>
        <w:pStyle w:val="Heading2"/>
      </w:pPr>
      <w:r>
        <w:t>DATA SOURCES</w:t>
      </w:r>
    </w:p>
    <w:p w14:paraId="572B12DA" w14:textId="77777777" w:rsidR="009D4B6D" w:rsidRDefault="009B17C1" w:rsidP="004D42B4">
      <w:pPr>
        <w:numPr>
          <w:ilvl w:val="0"/>
          <w:numId w:val="1"/>
        </w:numPr>
        <w:pBdr>
          <w:top w:val="nil"/>
          <w:left w:val="nil"/>
          <w:bottom w:val="nil"/>
          <w:right w:val="nil"/>
          <w:between w:val="nil"/>
        </w:pBdr>
        <w:spacing w:after="0"/>
        <w:jc w:val="left"/>
        <w:rPr>
          <w:color w:val="000000"/>
        </w:rPr>
      </w:pPr>
      <w:r w:rsidRPr="0031468D">
        <w:rPr>
          <w:color w:val="000000"/>
        </w:rPr>
        <w:t xml:space="preserve">NHS Digital (55 million records) will be used for </w:t>
      </w:r>
      <w:r w:rsidR="0031468D" w:rsidRPr="0031468D">
        <w:rPr>
          <w:color w:val="000000"/>
        </w:rPr>
        <w:t>estimat</w:t>
      </w:r>
      <w:r w:rsidR="0031468D">
        <w:rPr>
          <w:color w:val="000000"/>
        </w:rPr>
        <w:t>ing</w:t>
      </w:r>
      <w:r w:rsidR="0031468D" w:rsidRPr="0031468D">
        <w:rPr>
          <w:color w:val="000000"/>
        </w:rPr>
        <w:t xml:space="preserve"> the incidence of the study outcomes</w:t>
      </w:r>
      <w:r w:rsidR="0031468D">
        <w:rPr>
          <w:color w:val="000000"/>
        </w:rPr>
        <w:t xml:space="preserve"> among women from diverse ethnic </w:t>
      </w:r>
      <w:proofErr w:type="gramStart"/>
      <w:r w:rsidR="0031468D">
        <w:rPr>
          <w:color w:val="000000"/>
        </w:rPr>
        <w:t>background</w:t>
      </w:r>
      <w:proofErr w:type="gramEnd"/>
    </w:p>
    <w:p w14:paraId="0000008B" w14:textId="2A7F1554" w:rsidR="00C93482" w:rsidRPr="0031468D" w:rsidRDefault="00C93482" w:rsidP="009D4B6D">
      <w:pPr>
        <w:pBdr>
          <w:top w:val="nil"/>
          <w:left w:val="nil"/>
          <w:bottom w:val="nil"/>
          <w:right w:val="nil"/>
          <w:between w:val="nil"/>
        </w:pBdr>
        <w:spacing w:after="0"/>
        <w:jc w:val="left"/>
        <w:rPr>
          <w:color w:val="000000"/>
        </w:rPr>
      </w:pPr>
    </w:p>
    <w:p w14:paraId="0000008C" w14:textId="77777777" w:rsidR="00EA7E1D" w:rsidRDefault="009B17C1">
      <w:pPr>
        <w:pStyle w:val="Heading2"/>
      </w:pPr>
      <w:r>
        <w:t>REQUESTED DATASETS</w:t>
      </w:r>
    </w:p>
    <w:p w14:paraId="0000008F" w14:textId="77777777" w:rsidR="00EA7E1D" w:rsidRDefault="009B17C1">
      <w:pPr>
        <w:pStyle w:val="Heading3"/>
      </w:pPr>
      <w:bookmarkStart w:id="0" w:name="_heading=h.gjdgxs" w:colFirst="0" w:colLast="0"/>
      <w:bookmarkEnd w:id="0"/>
      <w:r>
        <w:t>NHS Digital TRE for England</w:t>
      </w:r>
    </w:p>
    <w:p w14:paraId="00000090" w14:textId="77777777" w:rsidR="00EA7E1D" w:rsidRDefault="009B17C1">
      <w:pPr>
        <w:numPr>
          <w:ilvl w:val="0"/>
          <w:numId w:val="2"/>
        </w:numPr>
        <w:pBdr>
          <w:top w:val="nil"/>
          <w:left w:val="nil"/>
          <w:bottom w:val="nil"/>
          <w:right w:val="nil"/>
          <w:between w:val="nil"/>
        </w:pBdr>
        <w:spacing w:after="0"/>
      </w:pPr>
      <w:r>
        <w:rPr>
          <w:color w:val="000000"/>
        </w:rPr>
        <w:t>Primary care data</w:t>
      </w:r>
    </w:p>
    <w:p w14:paraId="00000091" w14:textId="77777777" w:rsidR="00EA7E1D" w:rsidRDefault="009B17C1">
      <w:pPr>
        <w:numPr>
          <w:ilvl w:val="1"/>
          <w:numId w:val="2"/>
        </w:numPr>
        <w:pBdr>
          <w:top w:val="nil"/>
          <w:left w:val="nil"/>
          <w:bottom w:val="nil"/>
          <w:right w:val="nil"/>
          <w:between w:val="nil"/>
        </w:pBdr>
        <w:spacing w:after="0"/>
      </w:pPr>
      <w:r>
        <w:rPr>
          <w:color w:val="000000"/>
        </w:rPr>
        <w:t>GPES Data for Pandemic Planning and Research (GDPPR)</w:t>
      </w:r>
    </w:p>
    <w:p w14:paraId="00000092" w14:textId="77777777" w:rsidR="00EA7E1D" w:rsidRDefault="009B17C1">
      <w:pPr>
        <w:numPr>
          <w:ilvl w:val="0"/>
          <w:numId w:val="2"/>
        </w:numPr>
        <w:pBdr>
          <w:top w:val="nil"/>
          <w:left w:val="nil"/>
          <w:bottom w:val="nil"/>
          <w:right w:val="nil"/>
          <w:between w:val="nil"/>
        </w:pBdr>
        <w:spacing w:after="0"/>
      </w:pPr>
      <w:r>
        <w:rPr>
          <w:color w:val="000000"/>
        </w:rPr>
        <w:t xml:space="preserve">Secondary care data: </w:t>
      </w:r>
    </w:p>
    <w:p w14:paraId="00000093" w14:textId="77777777" w:rsidR="00EA7E1D" w:rsidRDefault="009B17C1">
      <w:pPr>
        <w:numPr>
          <w:ilvl w:val="1"/>
          <w:numId w:val="2"/>
        </w:numPr>
        <w:pBdr>
          <w:top w:val="nil"/>
          <w:left w:val="nil"/>
          <w:bottom w:val="nil"/>
          <w:right w:val="nil"/>
          <w:between w:val="nil"/>
        </w:pBdr>
        <w:spacing w:after="0"/>
      </w:pPr>
      <w:r>
        <w:rPr>
          <w:color w:val="000000"/>
        </w:rPr>
        <w:t>Hospital episode statistics Admitted Patient Care (HES APC)</w:t>
      </w:r>
    </w:p>
    <w:p w14:paraId="00000094" w14:textId="77777777" w:rsidR="00EA7E1D" w:rsidRDefault="009B17C1">
      <w:pPr>
        <w:numPr>
          <w:ilvl w:val="1"/>
          <w:numId w:val="2"/>
        </w:numPr>
        <w:pBdr>
          <w:top w:val="nil"/>
          <w:left w:val="nil"/>
          <w:bottom w:val="nil"/>
          <w:right w:val="nil"/>
          <w:between w:val="nil"/>
        </w:pBdr>
        <w:spacing w:after="0"/>
      </w:pPr>
      <w:r>
        <w:rPr>
          <w:color w:val="000000"/>
        </w:rPr>
        <w:t>Adult Critical Care</w:t>
      </w:r>
    </w:p>
    <w:p w14:paraId="00000095" w14:textId="77777777" w:rsidR="00EA7E1D" w:rsidRDefault="009B17C1">
      <w:pPr>
        <w:numPr>
          <w:ilvl w:val="1"/>
          <w:numId w:val="2"/>
        </w:numPr>
        <w:pBdr>
          <w:top w:val="nil"/>
          <w:left w:val="nil"/>
          <w:bottom w:val="nil"/>
          <w:right w:val="nil"/>
          <w:between w:val="nil"/>
        </w:pBdr>
        <w:spacing w:after="0"/>
      </w:pPr>
      <w:r>
        <w:rPr>
          <w:color w:val="000000"/>
        </w:rPr>
        <w:t>Outpatients</w:t>
      </w:r>
    </w:p>
    <w:p w14:paraId="00000096" w14:textId="77777777" w:rsidR="00EA7E1D" w:rsidRDefault="009B17C1">
      <w:pPr>
        <w:numPr>
          <w:ilvl w:val="1"/>
          <w:numId w:val="2"/>
        </w:numPr>
        <w:pBdr>
          <w:top w:val="nil"/>
          <w:left w:val="nil"/>
          <w:bottom w:val="nil"/>
          <w:right w:val="nil"/>
          <w:between w:val="nil"/>
        </w:pBdr>
        <w:spacing w:after="0"/>
      </w:pPr>
      <w:r>
        <w:rPr>
          <w:color w:val="000000"/>
        </w:rPr>
        <w:lastRenderedPageBreak/>
        <w:t>Accident &amp; Emergency</w:t>
      </w:r>
    </w:p>
    <w:p w14:paraId="00000097" w14:textId="77777777" w:rsidR="00EA7E1D" w:rsidRDefault="009B17C1">
      <w:pPr>
        <w:numPr>
          <w:ilvl w:val="1"/>
          <w:numId w:val="2"/>
        </w:numPr>
        <w:pBdr>
          <w:top w:val="nil"/>
          <w:left w:val="nil"/>
          <w:bottom w:val="nil"/>
          <w:right w:val="nil"/>
          <w:between w:val="nil"/>
        </w:pBdr>
        <w:spacing w:after="0"/>
      </w:pPr>
      <w:r>
        <w:rPr>
          <w:color w:val="000000"/>
        </w:rPr>
        <w:t>SUS: Secondary Uses Service</w:t>
      </w:r>
    </w:p>
    <w:p w14:paraId="00000098" w14:textId="77777777" w:rsidR="00EA7E1D" w:rsidRDefault="009B17C1">
      <w:pPr>
        <w:numPr>
          <w:ilvl w:val="1"/>
          <w:numId w:val="2"/>
        </w:numPr>
        <w:pBdr>
          <w:top w:val="nil"/>
          <w:left w:val="nil"/>
          <w:bottom w:val="nil"/>
          <w:right w:val="nil"/>
          <w:between w:val="nil"/>
        </w:pBdr>
        <w:spacing w:after="0"/>
      </w:pPr>
      <w:r>
        <w:rPr>
          <w:color w:val="000000"/>
        </w:rPr>
        <w:t>SUS/</w:t>
      </w:r>
      <w:proofErr w:type="spellStart"/>
      <w:r>
        <w:rPr>
          <w:color w:val="000000"/>
        </w:rPr>
        <w:t>Uncurated</w:t>
      </w:r>
      <w:proofErr w:type="spellEnd"/>
      <w:r>
        <w:rPr>
          <w:color w:val="000000"/>
        </w:rPr>
        <w:t xml:space="preserve"> Low Latency Hospital Data (Admitted Patient Care, Outpatients, Critical Care)</w:t>
      </w:r>
    </w:p>
    <w:p w14:paraId="00000099" w14:textId="77777777" w:rsidR="00EA7E1D" w:rsidRDefault="009B17C1">
      <w:pPr>
        <w:numPr>
          <w:ilvl w:val="1"/>
          <w:numId w:val="2"/>
        </w:numPr>
        <w:pBdr>
          <w:top w:val="nil"/>
          <w:left w:val="nil"/>
          <w:bottom w:val="nil"/>
          <w:right w:val="nil"/>
          <w:between w:val="nil"/>
        </w:pBdr>
        <w:spacing w:after="0"/>
      </w:pPr>
      <w:r>
        <w:rPr>
          <w:color w:val="000000"/>
        </w:rPr>
        <w:t>Emergency Care Data Set (ECDS)</w:t>
      </w:r>
    </w:p>
    <w:p w14:paraId="0000009A" w14:textId="77777777" w:rsidR="00EA7E1D" w:rsidRDefault="009B17C1">
      <w:pPr>
        <w:numPr>
          <w:ilvl w:val="0"/>
          <w:numId w:val="2"/>
        </w:numPr>
        <w:pBdr>
          <w:top w:val="nil"/>
          <w:left w:val="nil"/>
          <w:bottom w:val="nil"/>
          <w:right w:val="nil"/>
          <w:between w:val="nil"/>
        </w:pBdr>
        <w:spacing w:after="0"/>
      </w:pPr>
      <w:bookmarkStart w:id="1" w:name="_heading=h.30j0zll" w:colFirst="0" w:colLast="0"/>
      <w:bookmarkEnd w:id="1"/>
      <w:r>
        <w:rPr>
          <w:color w:val="000000"/>
        </w:rPr>
        <w:t>COVID testing:</w:t>
      </w:r>
    </w:p>
    <w:p w14:paraId="0000009B" w14:textId="77777777" w:rsidR="00EA7E1D" w:rsidRDefault="009B17C1">
      <w:pPr>
        <w:numPr>
          <w:ilvl w:val="1"/>
          <w:numId w:val="2"/>
        </w:numPr>
        <w:pBdr>
          <w:top w:val="nil"/>
          <w:left w:val="nil"/>
          <w:bottom w:val="nil"/>
          <w:right w:val="nil"/>
          <w:between w:val="nil"/>
        </w:pBdr>
        <w:spacing w:after="0"/>
      </w:pPr>
      <w:r>
        <w:rPr>
          <w:color w:val="000000"/>
        </w:rPr>
        <w:t xml:space="preserve">COVID-19 SGSS: Second Generation Surveillance System </w:t>
      </w:r>
    </w:p>
    <w:p w14:paraId="0000009C" w14:textId="77777777" w:rsidR="00EA7E1D" w:rsidRDefault="009B17C1">
      <w:pPr>
        <w:numPr>
          <w:ilvl w:val="1"/>
          <w:numId w:val="2"/>
        </w:numPr>
        <w:pBdr>
          <w:top w:val="nil"/>
          <w:left w:val="nil"/>
          <w:bottom w:val="nil"/>
          <w:right w:val="nil"/>
          <w:between w:val="nil"/>
        </w:pBdr>
        <w:spacing w:after="0"/>
      </w:pPr>
      <w:r>
        <w:rPr>
          <w:color w:val="000000"/>
        </w:rPr>
        <w:t>Pillar 2 Antigen</w:t>
      </w:r>
    </w:p>
    <w:p w14:paraId="0000009D" w14:textId="77777777" w:rsidR="00EA7E1D" w:rsidRDefault="009B17C1">
      <w:pPr>
        <w:numPr>
          <w:ilvl w:val="1"/>
          <w:numId w:val="2"/>
        </w:numPr>
        <w:pBdr>
          <w:top w:val="nil"/>
          <w:left w:val="nil"/>
          <w:bottom w:val="nil"/>
          <w:right w:val="nil"/>
          <w:between w:val="nil"/>
        </w:pBdr>
        <w:spacing w:after="0"/>
      </w:pPr>
      <w:r>
        <w:rPr>
          <w:color w:val="000000"/>
        </w:rPr>
        <w:t>Pillar 3 Antibody</w:t>
      </w:r>
    </w:p>
    <w:p w14:paraId="0000009E" w14:textId="77777777" w:rsidR="00EA7E1D" w:rsidRDefault="009B17C1">
      <w:pPr>
        <w:numPr>
          <w:ilvl w:val="1"/>
          <w:numId w:val="2"/>
        </w:numPr>
        <w:pBdr>
          <w:top w:val="nil"/>
          <w:left w:val="nil"/>
          <w:bottom w:val="nil"/>
          <w:right w:val="nil"/>
          <w:between w:val="nil"/>
        </w:pBdr>
        <w:spacing w:after="0"/>
      </w:pPr>
      <w:r>
        <w:rPr>
          <w:color w:val="000000"/>
        </w:rPr>
        <w:t xml:space="preserve">Variant strain data (COG-UK) </w:t>
      </w:r>
    </w:p>
    <w:p w14:paraId="0000009F" w14:textId="77777777" w:rsidR="00EA7E1D" w:rsidRDefault="009B17C1">
      <w:pPr>
        <w:numPr>
          <w:ilvl w:val="1"/>
          <w:numId w:val="2"/>
        </w:numPr>
        <w:pBdr>
          <w:top w:val="nil"/>
          <w:left w:val="nil"/>
          <w:bottom w:val="nil"/>
          <w:right w:val="nil"/>
          <w:between w:val="nil"/>
        </w:pBdr>
        <w:spacing w:after="0"/>
      </w:pPr>
      <w:r>
        <w:rPr>
          <w:color w:val="000000"/>
        </w:rPr>
        <w:t>Vaccination Status</w:t>
      </w:r>
    </w:p>
    <w:p w14:paraId="000000A0" w14:textId="77777777" w:rsidR="00EA7E1D" w:rsidRDefault="009B17C1">
      <w:pPr>
        <w:numPr>
          <w:ilvl w:val="1"/>
          <w:numId w:val="2"/>
        </w:numPr>
        <w:pBdr>
          <w:top w:val="nil"/>
          <w:left w:val="nil"/>
          <w:bottom w:val="nil"/>
          <w:right w:val="nil"/>
          <w:between w:val="nil"/>
        </w:pBdr>
        <w:spacing w:after="0"/>
      </w:pPr>
      <w:r>
        <w:rPr>
          <w:color w:val="000000"/>
        </w:rPr>
        <w:t>Vaccination Adverse Reactions</w:t>
      </w:r>
    </w:p>
    <w:p w14:paraId="000000A1" w14:textId="77777777" w:rsidR="00EA7E1D" w:rsidRDefault="009B17C1">
      <w:pPr>
        <w:numPr>
          <w:ilvl w:val="0"/>
          <w:numId w:val="2"/>
        </w:numPr>
        <w:pBdr>
          <w:top w:val="nil"/>
          <w:left w:val="nil"/>
          <w:bottom w:val="nil"/>
          <w:right w:val="nil"/>
          <w:between w:val="nil"/>
        </w:pBdr>
        <w:spacing w:after="0"/>
      </w:pPr>
      <w:r>
        <w:rPr>
          <w:color w:val="000000"/>
        </w:rPr>
        <w:t xml:space="preserve">Death registers: </w:t>
      </w:r>
    </w:p>
    <w:p w14:paraId="000000A2" w14:textId="77777777" w:rsidR="00EA7E1D" w:rsidRDefault="009B17C1">
      <w:pPr>
        <w:numPr>
          <w:ilvl w:val="1"/>
          <w:numId w:val="2"/>
        </w:numPr>
        <w:pBdr>
          <w:top w:val="nil"/>
          <w:left w:val="nil"/>
          <w:bottom w:val="nil"/>
          <w:right w:val="nil"/>
          <w:between w:val="nil"/>
        </w:pBdr>
        <w:spacing w:after="0"/>
      </w:pPr>
      <w:r>
        <w:rPr>
          <w:color w:val="000000"/>
        </w:rPr>
        <w:t>Office for National Statistics (ONS) death registration records</w:t>
      </w:r>
    </w:p>
    <w:p w14:paraId="000000A3" w14:textId="77777777" w:rsidR="00EA7E1D" w:rsidRDefault="009B17C1">
      <w:pPr>
        <w:numPr>
          <w:ilvl w:val="1"/>
          <w:numId w:val="2"/>
        </w:numPr>
        <w:pBdr>
          <w:top w:val="nil"/>
          <w:left w:val="nil"/>
          <w:bottom w:val="nil"/>
          <w:right w:val="nil"/>
          <w:between w:val="nil"/>
        </w:pBdr>
        <w:spacing w:after="0"/>
      </w:pPr>
      <w:r>
        <w:rPr>
          <w:color w:val="000000"/>
        </w:rPr>
        <w:t>NHSD mortality data review</w:t>
      </w:r>
    </w:p>
    <w:p w14:paraId="000000E7" w14:textId="3F694DF7" w:rsidR="00EA7E1D" w:rsidRDefault="00EA7E1D" w:rsidP="009D4B6D">
      <w:pPr>
        <w:pBdr>
          <w:top w:val="nil"/>
          <w:left w:val="nil"/>
          <w:bottom w:val="nil"/>
          <w:right w:val="nil"/>
          <w:between w:val="nil"/>
        </w:pBdr>
        <w:spacing w:after="0"/>
        <w:ind w:left="1080"/>
        <w:jc w:val="left"/>
        <w:rPr>
          <w:b/>
          <w:color w:val="000000"/>
        </w:rPr>
      </w:pPr>
    </w:p>
    <w:p w14:paraId="000000E8" w14:textId="77777777" w:rsidR="00EA7E1D" w:rsidRDefault="009B17C1">
      <w:pPr>
        <w:pStyle w:val="Heading2"/>
      </w:pPr>
      <w:bookmarkStart w:id="2" w:name="_heading=h.1fob9te" w:colFirst="0" w:colLast="0"/>
      <w:bookmarkEnd w:id="2"/>
      <w:r>
        <w:t>REFERENCES</w:t>
      </w:r>
    </w:p>
    <w:p w14:paraId="000000E9" w14:textId="77777777" w:rsidR="00EA7E1D" w:rsidRDefault="00EA7E1D">
      <w:pPr>
        <w:ind w:left="426" w:hanging="425"/>
        <w:rPr>
          <w:sz w:val="21"/>
          <w:szCs w:val="21"/>
        </w:rPr>
      </w:pPr>
    </w:p>
    <w:p w14:paraId="000000EA" w14:textId="77777777" w:rsidR="00EA7E1D" w:rsidRDefault="009B17C1">
      <w:pPr>
        <w:pBdr>
          <w:top w:val="nil"/>
          <w:left w:val="nil"/>
          <w:bottom w:val="nil"/>
          <w:right w:val="nil"/>
          <w:between w:val="nil"/>
        </w:pBdr>
        <w:spacing w:after="0"/>
        <w:ind w:left="720" w:hanging="720"/>
        <w:rPr>
          <w:color w:val="000000"/>
        </w:rPr>
      </w:pPr>
      <w:r>
        <w:rPr>
          <w:color w:val="000000"/>
        </w:rPr>
        <w:t>1.</w:t>
      </w:r>
      <w:r>
        <w:rPr>
          <w:color w:val="000000"/>
        </w:rPr>
        <w:tab/>
        <w:t xml:space="preserve">Evans, N., et al., </w:t>
      </w:r>
      <w:r>
        <w:rPr>
          <w:i/>
          <w:color w:val="000000"/>
        </w:rPr>
        <w:t>Appraisal of literature reviews on end-of-life care for minority ethnic groups in the UK and a critical comparison with policy recommendations from the UK end-of-life care strategy.</w:t>
      </w:r>
      <w:r>
        <w:rPr>
          <w:color w:val="000000"/>
        </w:rPr>
        <w:t xml:space="preserve"> BMC Health </w:t>
      </w:r>
      <w:proofErr w:type="spellStart"/>
      <w:r>
        <w:rPr>
          <w:color w:val="000000"/>
        </w:rPr>
        <w:t>Serv</w:t>
      </w:r>
      <w:proofErr w:type="spellEnd"/>
      <w:r>
        <w:rPr>
          <w:color w:val="000000"/>
        </w:rPr>
        <w:t xml:space="preserve"> Res, 2011. </w:t>
      </w:r>
      <w:r>
        <w:rPr>
          <w:b/>
          <w:color w:val="000000"/>
        </w:rPr>
        <w:t>11</w:t>
      </w:r>
      <w:r>
        <w:rPr>
          <w:color w:val="000000"/>
        </w:rPr>
        <w:t>: p. 141.</w:t>
      </w:r>
    </w:p>
    <w:p w14:paraId="000000EB" w14:textId="77777777" w:rsidR="00EA7E1D" w:rsidRDefault="009B17C1">
      <w:pPr>
        <w:pBdr>
          <w:top w:val="nil"/>
          <w:left w:val="nil"/>
          <w:bottom w:val="nil"/>
          <w:right w:val="nil"/>
          <w:between w:val="nil"/>
        </w:pBdr>
        <w:spacing w:after="0"/>
        <w:ind w:left="720" w:hanging="720"/>
        <w:rPr>
          <w:color w:val="000000"/>
        </w:rPr>
      </w:pPr>
      <w:r>
        <w:rPr>
          <w:color w:val="000000"/>
        </w:rPr>
        <w:t>2.</w:t>
      </w:r>
      <w:r>
        <w:rPr>
          <w:color w:val="000000"/>
        </w:rPr>
        <w:tab/>
        <w:t xml:space="preserve">Wilkinson, E. and G. Randhawa, </w:t>
      </w:r>
      <w:proofErr w:type="gramStart"/>
      <w:r>
        <w:rPr>
          <w:i/>
          <w:color w:val="000000"/>
        </w:rPr>
        <w:t>An</w:t>
      </w:r>
      <w:proofErr w:type="gramEnd"/>
      <w:r>
        <w:rPr>
          <w:i/>
          <w:color w:val="000000"/>
        </w:rPr>
        <w:t xml:space="preserve"> examination of concordance and cultural competency in the diabetes care pathway: South Asians living in the United Kingdom.</w:t>
      </w:r>
      <w:r>
        <w:rPr>
          <w:color w:val="000000"/>
        </w:rPr>
        <w:t xml:space="preserve"> Indian J Nephrol, 2012. </w:t>
      </w:r>
      <w:r>
        <w:rPr>
          <w:b/>
          <w:color w:val="000000"/>
        </w:rPr>
        <w:t>22</w:t>
      </w:r>
      <w:r>
        <w:rPr>
          <w:color w:val="000000"/>
        </w:rPr>
        <w:t>(6): p. 424-30.</w:t>
      </w:r>
    </w:p>
    <w:p w14:paraId="000000EC" w14:textId="77777777" w:rsidR="00EA7E1D" w:rsidRDefault="009B17C1">
      <w:pPr>
        <w:pBdr>
          <w:top w:val="nil"/>
          <w:left w:val="nil"/>
          <w:bottom w:val="nil"/>
          <w:right w:val="nil"/>
          <w:between w:val="nil"/>
        </w:pBdr>
        <w:spacing w:after="0"/>
        <w:ind w:left="720" w:hanging="720"/>
        <w:rPr>
          <w:color w:val="000000"/>
        </w:rPr>
      </w:pPr>
      <w:r>
        <w:rPr>
          <w:color w:val="000000"/>
        </w:rPr>
        <w:t>3.</w:t>
      </w:r>
      <w:r>
        <w:rPr>
          <w:color w:val="000000"/>
        </w:rPr>
        <w:tab/>
        <w:t xml:space="preserve">Bhattacharyya, S. and S.M. Benbow, </w:t>
      </w:r>
      <w:r>
        <w:rPr>
          <w:i/>
          <w:color w:val="000000"/>
        </w:rPr>
        <w:t>Mental health services for black and minority ethnic elders in the United Kingdom: a systematic review of innovative practice with service provision and policy implications.</w:t>
      </w:r>
      <w:r>
        <w:rPr>
          <w:color w:val="000000"/>
        </w:rPr>
        <w:t xml:space="preserve"> Int </w:t>
      </w:r>
      <w:proofErr w:type="spellStart"/>
      <w:r>
        <w:rPr>
          <w:color w:val="000000"/>
        </w:rPr>
        <w:t>Psychogeriatr</w:t>
      </w:r>
      <w:proofErr w:type="spellEnd"/>
      <w:r>
        <w:rPr>
          <w:color w:val="000000"/>
        </w:rPr>
        <w:t xml:space="preserve">, 2013. </w:t>
      </w:r>
      <w:r>
        <w:rPr>
          <w:b/>
          <w:color w:val="000000"/>
        </w:rPr>
        <w:t>25</w:t>
      </w:r>
      <w:r>
        <w:rPr>
          <w:color w:val="000000"/>
        </w:rPr>
        <w:t>(3): p. 359-73.</w:t>
      </w:r>
    </w:p>
    <w:p w14:paraId="000000ED" w14:textId="77777777" w:rsidR="00EA7E1D" w:rsidRDefault="009B17C1">
      <w:pPr>
        <w:pBdr>
          <w:top w:val="nil"/>
          <w:left w:val="nil"/>
          <w:bottom w:val="nil"/>
          <w:right w:val="nil"/>
          <w:between w:val="nil"/>
        </w:pBdr>
        <w:spacing w:after="0"/>
        <w:ind w:left="720" w:hanging="720"/>
        <w:rPr>
          <w:color w:val="000000"/>
        </w:rPr>
      </w:pPr>
      <w:r>
        <w:rPr>
          <w:color w:val="000000"/>
        </w:rPr>
        <w:t>4.</w:t>
      </w:r>
      <w:r>
        <w:rPr>
          <w:color w:val="000000"/>
        </w:rPr>
        <w:tab/>
        <w:t xml:space="preserve">Mathur, R., et al., </w:t>
      </w:r>
      <w:r>
        <w:rPr>
          <w:i/>
          <w:color w:val="000000"/>
        </w:rPr>
        <w:t>Completeness and usability of ethnicity data in UK-based primary care and hospital databases.</w:t>
      </w:r>
      <w:r>
        <w:rPr>
          <w:color w:val="000000"/>
        </w:rPr>
        <w:t xml:space="preserve"> J Public Health (</w:t>
      </w:r>
      <w:proofErr w:type="spellStart"/>
      <w:r>
        <w:rPr>
          <w:color w:val="000000"/>
        </w:rPr>
        <w:t>Oxf</w:t>
      </w:r>
      <w:proofErr w:type="spellEnd"/>
      <w:r>
        <w:rPr>
          <w:color w:val="000000"/>
        </w:rPr>
        <w:t xml:space="preserve">), 2014. </w:t>
      </w:r>
      <w:r>
        <w:rPr>
          <w:b/>
          <w:color w:val="000000"/>
        </w:rPr>
        <w:t>36</w:t>
      </w:r>
      <w:r>
        <w:rPr>
          <w:color w:val="000000"/>
        </w:rPr>
        <w:t>(4): p. 684-92.</w:t>
      </w:r>
    </w:p>
    <w:p w14:paraId="000000EE" w14:textId="77777777" w:rsidR="00EA7E1D" w:rsidRDefault="009B17C1">
      <w:pPr>
        <w:pBdr>
          <w:top w:val="nil"/>
          <w:left w:val="nil"/>
          <w:bottom w:val="nil"/>
          <w:right w:val="nil"/>
          <w:between w:val="nil"/>
        </w:pBdr>
        <w:spacing w:after="0"/>
        <w:ind w:left="720" w:hanging="720"/>
        <w:rPr>
          <w:color w:val="000000"/>
        </w:rPr>
      </w:pPr>
      <w:r>
        <w:rPr>
          <w:color w:val="000000"/>
        </w:rPr>
        <w:t>5.</w:t>
      </w:r>
      <w:r>
        <w:rPr>
          <w:color w:val="000000"/>
        </w:rPr>
        <w:tab/>
        <w:t xml:space="preserve">Pan, D., et al., </w:t>
      </w:r>
      <w:r>
        <w:rPr>
          <w:i/>
          <w:color w:val="000000"/>
        </w:rPr>
        <w:t>The impact of ethnicity on clinical outcomes in COVID-19: A systematic review.</w:t>
      </w:r>
      <w:r>
        <w:rPr>
          <w:color w:val="000000"/>
        </w:rPr>
        <w:t xml:space="preserve"> </w:t>
      </w:r>
      <w:proofErr w:type="spellStart"/>
      <w:r>
        <w:rPr>
          <w:color w:val="000000"/>
        </w:rPr>
        <w:t>EClinicalMedicine</w:t>
      </w:r>
      <w:proofErr w:type="spellEnd"/>
      <w:r>
        <w:rPr>
          <w:color w:val="000000"/>
        </w:rPr>
        <w:t xml:space="preserve">, 2020. </w:t>
      </w:r>
      <w:r>
        <w:rPr>
          <w:b/>
          <w:color w:val="000000"/>
        </w:rPr>
        <w:t>23</w:t>
      </w:r>
      <w:r>
        <w:rPr>
          <w:color w:val="000000"/>
        </w:rPr>
        <w:t>: p. 100404.</w:t>
      </w:r>
    </w:p>
    <w:p w14:paraId="000000EF" w14:textId="77777777" w:rsidR="00EA7E1D" w:rsidRDefault="009B17C1">
      <w:pPr>
        <w:pBdr>
          <w:top w:val="nil"/>
          <w:left w:val="nil"/>
          <w:bottom w:val="nil"/>
          <w:right w:val="nil"/>
          <w:between w:val="nil"/>
        </w:pBdr>
        <w:spacing w:after="0"/>
        <w:ind w:left="720" w:hanging="720"/>
        <w:rPr>
          <w:color w:val="000000"/>
        </w:rPr>
      </w:pPr>
      <w:r>
        <w:rPr>
          <w:color w:val="000000"/>
        </w:rPr>
        <w:t>6.</w:t>
      </w:r>
      <w:r>
        <w:rPr>
          <w:color w:val="000000"/>
        </w:rPr>
        <w:tab/>
        <w:t xml:space="preserve">Mathur, R., et al., </w:t>
      </w:r>
      <w:r>
        <w:rPr>
          <w:i/>
          <w:color w:val="000000"/>
        </w:rPr>
        <w:t xml:space="preserve">Ethnic differences in SARS-CoV-2 infection and COVID-19-related hospitalisation, intensive care unit admission, and death in 17 million adults in England: an observational cohort study using the </w:t>
      </w:r>
      <w:proofErr w:type="spellStart"/>
      <w:r>
        <w:rPr>
          <w:i/>
          <w:color w:val="000000"/>
        </w:rPr>
        <w:t>OpenSAFELY</w:t>
      </w:r>
      <w:proofErr w:type="spellEnd"/>
      <w:r>
        <w:rPr>
          <w:i/>
          <w:color w:val="000000"/>
        </w:rPr>
        <w:t xml:space="preserve"> platform.</w:t>
      </w:r>
      <w:r>
        <w:rPr>
          <w:color w:val="000000"/>
        </w:rPr>
        <w:t xml:space="preserve"> Lancet, 2021. </w:t>
      </w:r>
      <w:r>
        <w:rPr>
          <w:b/>
          <w:color w:val="000000"/>
        </w:rPr>
        <w:t>397</w:t>
      </w:r>
      <w:r>
        <w:rPr>
          <w:color w:val="000000"/>
        </w:rPr>
        <w:t>(10286): p. 1711-1724.</w:t>
      </w:r>
    </w:p>
    <w:p w14:paraId="000000F0" w14:textId="77777777" w:rsidR="00EA7E1D" w:rsidRDefault="009B17C1">
      <w:pPr>
        <w:pBdr>
          <w:top w:val="nil"/>
          <w:left w:val="nil"/>
          <w:bottom w:val="nil"/>
          <w:right w:val="nil"/>
          <w:between w:val="nil"/>
        </w:pBdr>
        <w:spacing w:after="0"/>
        <w:ind w:left="720" w:hanging="720"/>
        <w:rPr>
          <w:color w:val="000000"/>
        </w:rPr>
      </w:pPr>
      <w:r>
        <w:rPr>
          <w:color w:val="000000"/>
        </w:rPr>
        <w:t>7.</w:t>
      </w:r>
      <w:r>
        <w:rPr>
          <w:color w:val="000000"/>
        </w:rPr>
        <w:tab/>
        <w:t xml:space="preserve">Wolf, A., et al., </w:t>
      </w:r>
      <w:r>
        <w:rPr>
          <w:i/>
          <w:color w:val="000000"/>
        </w:rPr>
        <w:t xml:space="preserve">Data resource profile: Clinical Practice Research Datalink (CPRD) </w:t>
      </w:r>
      <w:proofErr w:type="spellStart"/>
      <w:r>
        <w:rPr>
          <w:i/>
          <w:color w:val="000000"/>
        </w:rPr>
        <w:t>Aurum</w:t>
      </w:r>
      <w:proofErr w:type="spellEnd"/>
      <w:r>
        <w:rPr>
          <w:i/>
          <w:color w:val="000000"/>
        </w:rPr>
        <w:t>.</w:t>
      </w:r>
      <w:r>
        <w:rPr>
          <w:color w:val="000000"/>
        </w:rPr>
        <w:t xml:space="preserve"> Int J </w:t>
      </w:r>
      <w:proofErr w:type="spellStart"/>
      <w:r>
        <w:rPr>
          <w:color w:val="000000"/>
        </w:rPr>
        <w:t>Epidemiol</w:t>
      </w:r>
      <w:proofErr w:type="spellEnd"/>
      <w:r>
        <w:rPr>
          <w:color w:val="000000"/>
        </w:rPr>
        <w:t xml:space="preserve">, 2019. </w:t>
      </w:r>
      <w:r>
        <w:rPr>
          <w:b/>
          <w:color w:val="000000"/>
        </w:rPr>
        <w:t>48</w:t>
      </w:r>
      <w:r>
        <w:rPr>
          <w:color w:val="000000"/>
        </w:rPr>
        <w:t>(6): p. 1740-1740g.</w:t>
      </w:r>
    </w:p>
    <w:p w14:paraId="000000F1" w14:textId="77777777" w:rsidR="00EA7E1D" w:rsidRDefault="009B17C1">
      <w:pPr>
        <w:pBdr>
          <w:top w:val="nil"/>
          <w:left w:val="nil"/>
          <w:bottom w:val="nil"/>
          <w:right w:val="nil"/>
          <w:between w:val="nil"/>
        </w:pBdr>
        <w:spacing w:after="0"/>
        <w:ind w:left="720" w:hanging="720"/>
        <w:rPr>
          <w:color w:val="000000"/>
        </w:rPr>
      </w:pPr>
      <w:r>
        <w:rPr>
          <w:color w:val="000000"/>
        </w:rPr>
        <w:t>8.</w:t>
      </w:r>
      <w:r>
        <w:rPr>
          <w:color w:val="000000"/>
        </w:rPr>
        <w:tab/>
        <w:t xml:space="preserve">Saunders, C.L., et al., </w:t>
      </w:r>
      <w:r>
        <w:rPr>
          <w:i/>
          <w:color w:val="000000"/>
        </w:rPr>
        <w:t>Accuracy of routinely recorded ethnic group information compared with self-reported ethnicity: evidence from the English Cancer Patient Experience survey.</w:t>
      </w:r>
      <w:r>
        <w:rPr>
          <w:color w:val="000000"/>
        </w:rPr>
        <w:t xml:space="preserve"> BMJ Open, 2013. </w:t>
      </w:r>
      <w:r>
        <w:rPr>
          <w:b/>
          <w:color w:val="000000"/>
        </w:rPr>
        <w:t>3</w:t>
      </w:r>
      <w:r>
        <w:rPr>
          <w:color w:val="000000"/>
        </w:rPr>
        <w:t>(6).</w:t>
      </w:r>
    </w:p>
    <w:p w14:paraId="000000F2" w14:textId="77777777" w:rsidR="00EA7E1D" w:rsidRDefault="009B17C1">
      <w:pPr>
        <w:pBdr>
          <w:top w:val="nil"/>
          <w:left w:val="nil"/>
          <w:bottom w:val="nil"/>
          <w:right w:val="nil"/>
          <w:between w:val="nil"/>
        </w:pBdr>
        <w:spacing w:after="0"/>
        <w:ind w:left="720" w:hanging="720"/>
        <w:rPr>
          <w:color w:val="000000"/>
        </w:rPr>
      </w:pPr>
      <w:r>
        <w:rPr>
          <w:color w:val="000000"/>
        </w:rPr>
        <w:t>9.</w:t>
      </w:r>
      <w:r>
        <w:rPr>
          <w:color w:val="000000"/>
        </w:rPr>
        <w:tab/>
      </w:r>
      <w:proofErr w:type="spellStart"/>
      <w:r>
        <w:rPr>
          <w:color w:val="000000"/>
        </w:rPr>
        <w:t>Neckles</w:t>
      </w:r>
      <w:proofErr w:type="spellEnd"/>
      <w:r>
        <w:rPr>
          <w:color w:val="000000"/>
        </w:rPr>
        <w:t xml:space="preserve">, L. and NHS-England, </w:t>
      </w:r>
      <w:r>
        <w:rPr>
          <w:i/>
          <w:color w:val="000000"/>
        </w:rPr>
        <w:t>Ethnicity coding in health records.</w:t>
      </w:r>
      <w:r>
        <w:rPr>
          <w:color w:val="000000"/>
        </w:rPr>
        <w:t xml:space="preserve"> 2020.</w:t>
      </w:r>
    </w:p>
    <w:p w14:paraId="000000F3" w14:textId="77777777" w:rsidR="00EA7E1D" w:rsidRDefault="009B17C1">
      <w:pPr>
        <w:pBdr>
          <w:top w:val="nil"/>
          <w:left w:val="nil"/>
          <w:bottom w:val="nil"/>
          <w:right w:val="nil"/>
          <w:between w:val="nil"/>
        </w:pBdr>
        <w:spacing w:after="0"/>
        <w:ind w:left="720" w:hanging="720"/>
        <w:rPr>
          <w:color w:val="000000"/>
        </w:rPr>
      </w:pPr>
      <w:r>
        <w:rPr>
          <w:color w:val="000000"/>
        </w:rPr>
        <w:t>10.</w:t>
      </w:r>
      <w:r>
        <w:rPr>
          <w:color w:val="000000"/>
        </w:rPr>
        <w:tab/>
      </w:r>
      <w:r>
        <w:rPr>
          <w:i/>
          <w:color w:val="000000"/>
        </w:rPr>
        <w:t>Final recommended questions for the 2011 Census in England and Wales</w:t>
      </w:r>
      <w:r>
        <w:rPr>
          <w:color w:val="000000"/>
        </w:rPr>
        <w:t>. 2009; Available from: ttps://</w:t>
      </w:r>
      <w:hyperlink r:id="rId8">
        <w:r>
          <w:rPr>
            <w:color w:val="0000FF"/>
            <w:u w:val="single"/>
          </w:rPr>
          <w:t>www.ethnicity-factsfigures.service.gov.uk/style-guide/ethnic-groups</w:t>
        </w:r>
      </w:hyperlink>
      <w:r>
        <w:rPr>
          <w:color w:val="000000"/>
        </w:rPr>
        <w:t>.</w:t>
      </w:r>
    </w:p>
    <w:p w14:paraId="000000F4" w14:textId="77777777" w:rsidR="00EA7E1D" w:rsidRDefault="009B17C1">
      <w:pPr>
        <w:pBdr>
          <w:top w:val="nil"/>
          <w:left w:val="nil"/>
          <w:bottom w:val="nil"/>
          <w:right w:val="nil"/>
          <w:between w:val="nil"/>
        </w:pBdr>
        <w:spacing w:after="0"/>
        <w:ind w:left="720" w:hanging="720"/>
        <w:rPr>
          <w:color w:val="000000"/>
        </w:rPr>
      </w:pPr>
      <w:r>
        <w:rPr>
          <w:color w:val="000000"/>
        </w:rPr>
        <w:t>11.</w:t>
      </w:r>
      <w:r>
        <w:rPr>
          <w:color w:val="000000"/>
        </w:rPr>
        <w:tab/>
        <w:t xml:space="preserve">Benson, T., </w:t>
      </w:r>
      <w:r>
        <w:rPr>
          <w:i/>
          <w:color w:val="000000"/>
        </w:rPr>
        <w:t>The history of the Read Codes: the inaugural James Read Memorial Lecture 2011.</w:t>
      </w:r>
      <w:r>
        <w:rPr>
          <w:color w:val="000000"/>
        </w:rPr>
        <w:t xml:space="preserve"> Inform Prim Care, 2011. </w:t>
      </w:r>
      <w:r>
        <w:rPr>
          <w:b/>
          <w:color w:val="000000"/>
        </w:rPr>
        <w:t>19</w:t>
      </w:r>
      <w:r>
        <w:rPr>
          <w:color w:val="000000"/>
        </w:rPr>
        <w:t>(3): p. 173-82.</w:t>
      </w:r>
    </w:p>
    <w:p w14:paraId="000000F5" w14:textId="77777777" w:rsidR="00EA7E1D" w:rsidRDefault="009B17C1">
      <w:pPr>
        <w:pBdr>
          <w:top w:val="nil"/>
          <w:left w:val="nil"/>
          <w:bottom w:val="nil"/>
          <w:right w:val="nil"/>
          <w:between w:val="nil"/>
        </w:pBdr>
        <w:spacing w:after="0"/>
        <w:ind w:left="720" w:hanging="720"/>
        <w:rPr>
          <w:color w:val="000000"/>
        </w:rPr>
      </w:pPr>
      <w:r>
        <w:rPr>
          <w:color w:val="000000"/>
        </w:rPr>
        <w:t>12.</w:t>
      </w:r>
      <w:r>
        <w:rPr>
          <w:color w:val="000000"/>
        </w:rPr>
        <w:tab/>
      </w:r>
      <w:proofErr w:type="spellStart"/>
      <w:r>
        <w:rPr>
          <w:color w:val="000000"/>
        </w:rPr>
        <w:t>Kumarapeli</w:t>
      </w:r>
      <w:proofErr w:type="spellEnd"/>
      <w:r>
        <w:rPr>
          <w:color w:val="000000"/>
        </w:rPr>
        <w:t xml:space="preserve">, P., et al., </w:t>
      </w:r>
      <w:r>
        <w:rPr>
          <w:i/>
          <w:color w:val="000000"/>
        </w:rPr>
        <w:t>Ethnicity recording in general practice computer systems.</w:t>
      </w:r>
      <w:r>
        <w:rPr>
          <w:color w:val="000000"/>
        </w:rPr>
        <w:t xml:space="preserve"> J Public Health (</w:t>
      </w:r>
      <w:proofErr w:type="spellStart"/>
      <w:r>
        <w:rPr>
          <w:color w:val="000000"/>
        </w:rPr>
        <w:t>Oxf</w:t>
      </w:r>
      <w:proofErr w:type="spellEnd"/>
      <w:r>
        <w:rPr>
          <w:color w:val="000000"/>
        </w:rPr>
        <w:t xml:space="preserve">), 2006. </w:t>
      </w:r>
      <w:r>
        <w:rPr>
          <w:b/>
          <w:color w:val="000000"/>
        </w:rPr>
        <w:t>28</w:t>
      </w:r>
      <w:r>
        <w:rPr>
          <w:color w:val="000000"/>
        </w:rPr>
        <w:t>(3): p. 283-7.</w:t>
      </w:r>
    </w:p>
    <w:p w14:paraId="000000F6" w14:textId="77777777" w:rsidR="00EA7E1D" w:rsidRDefault="009B17C1">
      <w:pPr>
        <w:pBdr>
          <w:top w:val="nil"/>
          <w:left w:val="nil"/>
          <w:bottom w:val="nil"/>
          <w:right w:val="nil"/>
          <w:between w:val="nil"/>
        </w:pBdr>
        <w:spacing w:after="0"/>
        <w:ind w:left="720" w:hanging="720"/>
        <w:rPr>
          <w:color w:val="000000"/>
        </w:rPr>
      </w:pPr>
      <w:r>
        <w:rPr>
          <w:color w:val="000000"/>
        </w:rPr>
        <w:t>13.</w:t>
      </w:r>
      <w:r>
        <w:rPr>
          <w:color w:val="000000"/>
        </w:rPr>
        <w:tab/>
      </w:r>
      <w:proofErr w:type="spellStart"/>
      <w:r>
        <w:rPr>
          <w:color w:val="000000"/>
        </w:rPr>
        <w:t>Tippu</w:t>
      </w:r>
      <w:proofErr w:type="spellEnd"/>
      <w:r>
        <w:rPr>
          <w:color w:val="000000"/>
        </w:rPr>
        <w:t xml:space="preserve">, Z., et al., </w:t>
      </w:r>
      <w:r>
        <w:rPr>
          <w:i/>
          <w:color w:val="000000"/>
        </w:rPr>
        <w:t>Ethnicity Recording in Primary Care Computerised Medical Record Systems: An Ontological Approach.</w:t>
      </w:r>
      <w:r>
        <w:rPr>
          <w:color w:val="000000"/>
        </w:rPr>
        <w:t xml:space="preserve"> J </w:t>
      </w:r>
      <w:proofErr w:type="spellStart"/>
      <w:r>
        <w:rPr>
          <w:color w:val="000000"/>
        </w:rPr>
        <w:t>Innov</w:t>
      </w:r>
      <w:proofErr w:type="spellEnd"/>
      <w:r>
        <w:rPr>
          <w:color w:val="000000"/>
        </w:rPr>
        <w:t xml:space="preserve"> Health Inform, 2017. </w:t>
      </w:r>
      <w:r>
        <w:rPr>
          <w:b/>
          <w:color w:val="000000"/>
        </w:rPr>
        <w:t>23</w:t>
      </w:r>
      <w:r>
        <w:rPr>
          <w:color w:val="000000"/>
        </w:rPr>
        <w:t>(4): p. 920.</w:t>
      </w:r>
    </w:p>
    <w:p w14:paraId="000000F7" w14:textId="3467633A" w:rsidR="00EA7E1D" w:rsidRDefault="009B17C1">
      <w:pPr>
        <w:pBdr>
          <w:top w:val="nil"/>
          <w:left w:val="nil"/>
          <w:bottom w:val="nil"/>
          <w:right w:val="nil"/>
          <w:between w:val="nil"/>
        </w:pBdr>
        <w:spacing w:after="0"/>
        <w:ind w:left="720" w:hanging="720"/>
        <w:rPr>
          <w:color w:val="000000"/>
        </w:rPr>
      </w:pPr>
      <w:r>
        <w:rPr>
          <w:color w:val="000000"/>
        </w:rPr>
        <w:t>14.</w:t>
      </w:r>
      <w:r>
        <w:rPr>
          <w:color w:val="000000"/>
        </w:rPr>
        <w:tab/>
        <w:t xml:space="preserve">GOV.UK. </w:t>
      </w:r>
      <w:r>
        <w:rPr>
          <w:i/>
          <w:color w:val="000000"/>
        </w:rPr>
        <w:t xml:space="preserve">List of ethnic groups: </w:t>
      </w:r>
      <w:hyperlink r:id="rId9">
        <w:r>
          <w:rPr>
            <w:i/>
            <w:color w:val="0000FF"/>
            <w:u w:val="single"/>
          </w:rPr>
          <w:t>www.ethnicity-facts-figures.service.gov.uk/style-guide/ethnic-groups</w:t>
        </w:r>
      </w:hyperlink>
      <w:r>
        <w:rPr>
          <w:color w:val="000000"/>
        </w:rPr>
        <w:t xml:space="preserve">. Available from: </w:t>
      </w:r>
      <w:hyperlink r:id="rId10">
        <w:r>
          <w:rPr>
            <w:color w:val="0000FF"/>
            <w:u w:val="single"/>
          </w:rPr>
          <w:t>https://www.ethnicityfacts-figures.service.gov.uk/style-guide/ethnic-groups</w:t>
        </w:r>
      </w:hyperlink>
      <w:r>
        <w:rPr>
          <w:color w:val="000000"/>
        </w:rPr>
        <w:t>.</w:t>
      </w:r>
    </w:p>
    <w:p w14:paraId="0502E07C" w14:textId="7BB502E4"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lastRenderedPageBreak/>
        <w:t>15</w:t>
      </w:r>
      <w:r>
        <w:rPr>
          <w:color w:val="000000"/>
        </w:rPr>
        <w:t>.</w:t>
      </w:r>
      <w:r>
        <w:rPr>
          <w:color w:val="000000"/>
        </w:rPr>
        <w:tab/>
      </w:r>
      <w:r w:rsidRPr="0035553E">
        <w:rPr>
          <w:color w:val="000000"/>
        </w:rPr>
        <w:t>Baloch, S., Baloch, M. A., Zheng, T. &amp; Pei, X. The Coronavirus Disease 2019 (COVID-19) Pandemic. Tohoku J Exp Med 250, 271-278 (2020). https://doi.org:10.1620/tjem.250.271</w:t>
      </w:r>
    </w:p>
    <w:p w14:paraId="5A6AA659" w14:textId="7D6D8A2E"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16</w:t>
      </w:r>
      <w:r w:rsidR="00A574AC">
        <w:rPr>
          <w:color w:val="000000"/>
        </w:rPr>
        <w:t>.</w:t>
      </w:r>
      <w:r w:rsidR="00A574AC">
        <w:rPr>
          <w:color w:val="000000"/>
        </w:rPr>
        <w:tab/>
      </w:r>
      <w:r w:rsidRPr="0035553E">
        <w:rPr>
          <w:color w:val="000000"/>
        </w:rPr>
        <w:t>Fang, X. et al. Epidemiological, comorbidity factors with severity and prognosis of COVID-19: a systematic review and meta-analysis. Aging (Albany NY) 12, 12493-12503 (2020). https://doi.org:10.18632/aging.103579</w:t>
      </w:r>
    </w:p>
    <w:p w14:paraId="487C921A" w14:textId="335365B5"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17</w:t>
      </w:r>
      <w:r w:rsidR="00A574AC">
        <w:rPr>
          <w:color w:val="000000"/>
        </w:rPr>
        <w:t>.</w:t>
      </w:r>
      <w:r w:rsidR="00A574AC">
        <w:rPr>
          <w:color w:val="000000"/>
        </w:rPr>
        <w:tab/>
      </w:r>
      <w:r w:rsidRPr="0035553E">
        <w:rPr>
          <w:color w:val="000000"/>
        </w:rPr>
        <w:t xml:space="preserve">Ramirez-Soto, M. C., Ortega-Caceres, G. &amp; Arroyo-Hernandez, H. Sex differences in COVID-19 fatality rate and risk of death: An analysis in 73 countries, 2020-2021. </w:t>
      </w:r>
      <w:proofErr w:type="spellStart"/>
      <w:r w:rsidRPr="0035553E">
        <w:rPr>
          <w:color w:val="000000"/>
        </w:rPr>
        <w:t>Infez</w:t>
      </w:r>
      <w:proofErr w:type="spellEnd"/>
      <w:r w:rsidRPr="0035553E">
        <w:rPr>
          <w:color w:val="000000"/>
        </w:rPr>
        <w:t xml:space="preserve"> Med 29, 402-407 (2021). https://doi.org:10.53854/liim-2903-11</w:t>
      </w:r>
    </w:p>
    <w:p w14:paraId="6DFDCD41" w14:textId="1E37B716" w:rsidR="0035553E" w:rsidRPr="0035553E" w:rsidRDefault="0035553E" w:rsidP="0035553E">
      <w:pPr>
        <w:pBdr>
          <w:top w:val="nil"/>
          <w:left w:val="nil"/>
          <w:bottom w:val="nil"/>
          <w:right w:val="nil"/>
          <w:between w:val="nil"/>
        </w:pBdr>
        <w:spacing w:after="0"/>
        <w:ind w:left="720" w:hanging="720"/>
        <w:rPr>
          <w:color w:val="000000"/>
        </w:rPr>
      </w:pPr>
      <w:r w:rsidRPr="0035553E">
        <w:rPr>
          <w:color w:val="000000"/>
        </w:rPr>
        <w:t>18</w:t>
      </w:r>
      <w:r w:rsidR="00A574AC">
        <w:rPr>
          <w:color w:val="000000"/>
        </w:rPr>
        <w:t>.</w:t>
      </w:r>
      <w:r w:rsidR="00A574AC">
        <w:rPr>
          <w:color w:val="000000"/>
        </w:rPr>
        <w:tab/>
      </w:r>
      <w:proofErr w:type="spellStart"/>
      <w:r w:rsidRPr="0035553E">
        <w:rPr>
          <w:color w:val="000000"/>
        </w:rPr>
        <w:t>Doerre</w:t>
      </w:r>
      <w:proofErr w:type="spellEnd"/>
      <w:r w:rsidRPr="0035553E">
        <w:rPr>
          <w:color w:val="000000"/>
        </w:rPr>
        <w:t xml:space="preserve">, A. &amp; </w:t>
      </w:r>
      <w:proofErr w:type="spellStart"/>
      <w:r w:rsidRPr="0035553E">
        <w:rPr>
          <w:color w:val="000000"/>
        </w:rPr>
        <w:t>Doblhammer</w:t>
      </w:r>
      <w:proofErr w:type="spellEnd"/>
      <w:r w:rsidRPr="0035553E">
        <w:rPr>
          <w:color w:val="000000"/>
        </w:rPr>
        <w:t xml:space="preserve">, G. The influence of gender on COVID-19 infections and mortality in Germany: Insights from age- and gender-specific </w:t>
      </w:r>
      <w:proofErr w:type="spellStart"/>
      <w:r w:rsidRPr="0035553E">
        <w:rPr>
          <w:color w:val="000000"/>
        </w:rPr>
        <w:t>modeling</w:t>
      </w:r>
      <w:proofErr w:type="spellEnd"/>
      <w:r w:rsidRPr="0035553E">
        <w:rPr>
          <w:color w:val="000000"/>
        </w:rPr>
        <w:t xml:space="preserve"> of contact rates, infections, and deaths in the early phase of the pandemic. </w:t>
      </w:r>
      <w:proofErr w:type="spellStart"/>
      <w:r w:rsidRPr="0035553E">
        <w:rPr>
          <w:color w:val="000000"/>
        </w:rPr>
        <w:t>PLoS</w:t>
      </w:r>
      <w:proofErr w:type="spellEnd"/>
      <w:r w:rsidRPr="0035553E">
        <w:rPr>
          <w:color w:val="000000"/>
        </w:rPr>
        <w:t xml:space="preserve"> One 17, e0268119 (2022). https://doi.org:10.1371/journal.pone.0268119</w:t>
      </w:r>
    </w:p>
    <w:p w14:paraId="7D5669EE" w14:textId="698D53FF" w:rsidR="0035553E" w:rsidRDefault="0035553E" w:rsidP="0035553E">
      <w:pPr>
        <w:pBdr>
          <w:top w:val="nil"/>
          <w:left w:val="nil"/>
          <w:bottom w:val="nil"/>
          <w:right w:val="nil"/>
          <w:between w:val="nil"/>
        </w:pBdr>
        <w:spacing w:after="0"/>
        <w:ind w:left="720" w:hanging="720"/>
        <w:rPr>
          <w:color w:val="000000"/>
        </w:rPr>
      </w:pPr>
      <w:r w:rsidRPr="0035553E">
        <w:rPr>
          <w:color w:val="000000"/>
        </w:rPr>
        <w:t>19</w:t>
      </w:r>
      <w:r w:rsidR="00A574AC">
        <w:rPr>
          <w:color w:val="000000"/>
        </w:rPr>
        <w:t>.</w:t>
      </w:r>
      <w:r w:rsidR="00A574AC">
        <w:rPr>
          <w:color w:val="000000"/>
        </w:rPr>
        <w:tab/>
      </w:r>
      <w:proofErr w:type="spellStart"/>
      <w:r w:rsidRPr="0035553E">
        <w:rPr>
          <w:color w:val="000000"/>
        </w:rPr>
        <w:t>Fabiao</w:t>
      </w:r>
      <w:proofErr w:type="spellEnd"/>
      <w:r w:rsidRPr="0035553E">
        <w:rPr>
          <w:color w:val="000000"/>
        </w:rPr>
        <w:t xml:space="preserve">, J. et al. Why do men have worse COVID-19-related outcomes? A systematic review and meta-analysis with sex adjusted for age. </w:t>
      </w:r>
      <w:proofErr w:type="spellStart"/>
      <w:r w:rsidRPr="0035553E">
        <w:rPr>
          <w:color w:val="000000"/>
        </w:rPr>
        <w:t>Braz</w:t>
      </w:r>
      <w:proofErr w:type="spellEnd"/>
      <w:r w:rsidRPr="0035553E">
        <w:rPr>
          <w:color w:val="000000"/>
        </w:rPr>
        <w:t xml:space="preserve"> J Med </w:t>
      </w:r>
      <w:proofErr w:type="spellStart"/>
      <w:r w:rsidRPr="0035553E">
        <w:rPr>
          <w:color w:val="000000"/>
        </w:rPr>
        <w:t>Biol</w:t>
      </w:r>
      <w:proofErr w:type="spellEnd"/>
      <w:r w:rsidRPr="0035553E">
        <w:rPr>
          <w:color w:val="000000"/>
        </w:rPr>
        <w:t xml:space="preserve"> Res 55, e11711 (2022). </w:t>
      </w:r>
      <w:hyperlink r:id="rId11" w:history="1">
        <w:r w:rsidR="00A574AC" w:rsidRPr="00FF1309">
          <w:rPr>
            <w:rStyle w:val="Hyperlink"/>
          </w:rPr>
          <w:t>https://doi.org:10.1590/1414-431X2021e11711</w:t>
        </w:r>
      </w:hyperlink>
    </w:p>
    <w:p w14:paraId="32D5B77B" w14:textId="74F1CBE4" w:rsidR="00A574AC" w:rsidRPr="00A574AC" w:rsidRDefault="00A574AC" w:rsidP="00A574AC">
      <w:pPr>
        <w:pBdr>
          <w:top w:val="nil"/>
          <w:left w:val="nil"/>
          <w:bottom w:val="nil"/>
          <w:right w:val="nil"/>
          <w:between w:val="nil"/>
        </w:pBdr>
        <w:spacing w:after="0"/>
        <w:ind w:left="720" w:hanging="720"/>
        <w:rPr>
          <w:color w:val="000000"/>
        </w:rPr>
      </w:pPr>
      <w:r>
        <w:rPr>
          <w:color w:val="000000"/>
        </w:rPr>
        <w:t>20</w:t>
      </w:r>
      <w:r w:rsidRPr="00A574AC">
        <w:rPr>
          <w:color w:val="000000"/>
        </w:rPr>
        <w:tab/>
        <w:t xml:space="preserve">Vu, M. et al. Racial and Ethnic Disparities in Health-Related Socioeconomic Risks During the Early COVID-19 Pandemic: A National Survey of U.S. Women. J </w:t>
      </w:r>
      <w:proofErr w:type="spellStart"/>
      <w:r w:rsidRPr="00A574AC">
        <w:rPr>
          <w:color w:val="000000"/>
        </w:rPr>
        <w:t>Womens</w:t>
      </w:r>
      <w:proofErr w:type="spellEnd"/>
      <w:r w:rsidRPr="00A574AC">
        <w:rPr>
          <w:color w:val="000000"/>
        </w:rPr>
        <w:t xml:space="preserve"> Health (</w:t>
      </w:r>
      <w:proofErr w:type="spellStart"/>
      <w:r w:rsidRPr="00A574AC">
        <w:rPr>
          <w:color w:val="000000"/>
        </w:rPr>
        <w:t>Larchmt</w:t>
      </w:r>
      <w:proofErr w:type="spellEnd"/>
      <w:r w:rsidRPr="00A574AC">
        <w:rPr>
          <w:color w:val="000000"/>
        </w:rPr>
        <w:t xml:space="preserve">) 30, 1375-1385 (2021). https://doi.org:10.1089/jwh.2021.0230 </w:t>
      </w:r>
    </w:p>
    <w:p w14:paraId="4BECB031" w14:textId="77777777" w:rsidR="00A574AC" w:rsidRPr="00A574AC" w:rsidRDefault="00A574AC" w:rsidP="00A574AC">
      <w:pPr>
        <w:pBdr>
          <w:top w:val="nil"/>
          <w:left w:val="nil"/>
          <w:bottom w:val="nil"/>
          <w:right w:val="nil"/>
          <w:between w:val="nil"/>
        </w:pBdr>
        <w:spacing w:after="0"/>
        <w:ind w:left="720" w:hanging="720"/>
        <w:rPr>
          <w:color w:val="000000"/>
        </w:rPr>
      </w:pPr>
    </w:p>
    <w:p w14:paraId="2D3658F3" w14:textId="4DECFCEF" w:rsidR="00A574AC" w:rsidRDefault="00A574AC" w:rsidP="00A574AC">
      <w:pPr>
        <w:pBdr>
          <w:top w:val="nil"/>
          <w:left w:val="nil"/>
          <w:bottom w:val="nil"/>
          <w:right w:val="nil"/>
          <w:between w:val="nil"/>
        </w:pBdr>
        <w:spacing w:after="0"/>
        <w:ind w:left="720" w:hanging="720"/>
        <w:rPr>
          <w:color w:val="000000"/>
        </w:rPr>
      </w:pPr>
      <w:r>
        <w:rPr>
          <w:color w:val="000000"/>
        </w:rPr>
        <w:t>21</w:t>
      </w:r>
      <w:r w:rsidRPr="00A574AC">
        <w:rPr>
          <w:color w:val="000000"/>
        </w:rPr>
        <w:tab/>
        <w:t xml:space="preserve">Watkinson, R. E., Sutton, M. &amp; Turner, A. J. Ethnic inequalities in health-related quality of life among older adults in England: secondary analysis of a national cross-sectional survey. Lancet Public Health 6, e145-e154 (2021). </w:t>
      </w:r>
      <w:hyperlink r:id="rId12" w:history="1">
        <w:r w:rsidR="0031468D" w:rsidRPr="00FF1309">
          <w:rPr>
            <w:rStyle w:val="Hyperlink"/>
          </w:rPr>
          <w:t>https://doi.org:10.1016/S2468-2667(20)30287-5</w:t>
        </w:r>
      </w:hyperlink>
    </w:p>
    <w:p w14:paraId="10E4ED27" w14:textId="3EE63A35" w:rsidR="0031468D" w:rsidRDefault="0031468D" w:rsidP="00A574AC">
      <w:pPr>
        <w:pBdr>
          <w:top w:val="nil"/>
          <w:left w:val="nil"/>
          <w:bottom w:val="nil"/>
          <w:right w:val="nil"/>
          <w:between w:val="nil"/>
        </w:pBdr>
        <w:spacing w:after="0"/>
        <w:ind w:left="720" w:hanging="720"/>
        <w:rPr>
          <w:color w:val="000000"/>
        </w:rPr>
      </w:pPr>
      <w:r>
        <w:rPr>
          <w:color w:val="000000"/>
        </w:rPr>
        <w:t>22</w:t>
      </w:r>
      <w:r w:rsidRPr="00A574AC">
        <w:rPr>
          <w:color w:val="000000"/>
        </w:rPr>
        <w:tab/>
      </w:r>
      <w:r w:rsidRPr="00C97853">
        <w:t xml:space="preserve">Rachel Woods, A. C. </w:t>
      </w:r>
      <w:r w:rsidRPr="00C97853">
        <w:rPr>
          <w:i/>
        </w:rPr>
        <w:t>User guide to mortality statistics</w:t>
      </w:r>
      <w:r w:rsidRPr="00C97853">
        <w:t>, &lt;</w:t>
      </w:r>
      <w:hyperlink r:id="rId13" w:anchor="introduction" w:history="1">
        <w:r w:rsidRPr="00C97853">
          <w:rPr>
            <w:rStyle w:val="Hyperlink"/>
          </w:rPr>
          <w:t>https://www.ons.gov.uk/peoplepopulationandcommunity/birthsdeathsandmarriages/deaths/methodologies/userguidetomortalitystatisticsjuly2017#introduction</w:t>
        </w:r>
      </w:hyperlink>
      <w:r w:rsidRPr="00C97853">
        <w:t>&gt; (2022).</w:t>
      </w:r>
    </w:p>
    <w:sectPr w:rsidR="0031468D">
      <w:footerReference w:type="even" r:id="rId14"/>
      <w:footerReference w:type="default" r:id="rId15"/>
      <w:pgSz w:w="11900" w:h="16840"/>
      <w:pgMar w:top="907" w:right="1440" w:bottom="12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DE055" w14:textId="77777777" w:rsidR="00611F45" w:rsidRDefault="00611F45">
      <w:pPr>
        <w:spacing w:after="0"/>
      </w:pPr>
      <w:r>
        <w:separator/>
      </w:r>
    </w:p>
  </w:endnote>
  <w:endnote w:type="continuationSeparator" w:id="0">
    <w:p w14:paraId="31D0FC91" w14:textId="77777777" w:rsidR="00611F45" w:rsidRDefault="00611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F" w14:textId="77777777" w:rsidR="00EA7E1D" w:rsidRDefault="009B17C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10" w14:textId="77777777" w:rsidR="00EA7E1D" w:rsidRDefault="00EA7E1D">
    <w:pPr>
      <w:pBdr>
        <w:top w:val="nil"/>
        <w:left w:val="nil"/>
        <w:bottom w:val="nil"/>
        <w:right w:val="nil"/>
        <w:between w:val="nil"/>
      </w:pBdr>
      <w:tabs>
        <w:tab w:val="center" w:pos="4680"/>
        <w:tab w:val="right" w:pos="9360"/>
      </w:tabs>
      <w:rPr>
        <w:color w:val="000000"/>
      </w:rPr>
    </w:pPr>
  </w:p>
  <w:p w14:paraId="00000111" w14:textId="77777777" w:rsidR="00EA7E1D" w:rsidRDefault="00EA7E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C" w14:textId="27E128FB" w:rsidR="00EA7E1D" w:rsidRDefault="009B17C1">
    <w:pPr>
      <w:pBdr>
        <w:top w:val="nil"/>
        <w:left w:val="nil"/>
        <w:bottom w:val="nil"/>
        <w:right w:val="nil"/>
        <w:between w:val="nil"/>
      </w:pBdr>
      <w:tabs>
        <w:tab w:val="center" w:pos="4680"/>
        <w:tab w:val="right" w:pos="9360"/>
      </w:tabs>
      <w:rPr>
        <w:rFonts w:ascii="Calibri" w:eastAsia="Calibri" w:hAnsi="Calibri" w:cs="Calibri"/>
        <w:color w:val="000000"/>
        <w:sz w:val="18"/>
        <w:szCs w:val="18"/>
      </w:rPr>
    </w:pP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35B2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p>
  <w:p w14:paraId="0000010D" w14:textId="77777777" w:rsidR="00EA7E1D" w:rsidRDefault="00EA7E1D">
    <w:pPr>
      <w:pBdr>
        <w:top w:val="nil"/>
        <w:left w:val="nil"/>
        <w:bottom w:val="nil"/>
        <w:right w:val="nil"/>
        <w:between w:val="nil"/>
      </w:pBdr>
      <w:tabs>
        <w:tab w:val="center" w:pos="4680"/>
        <w:tab w:val="right" w:pos="9360"/>
      </w:tabs>
      <w:rPr>
        <w:color w:val="000000"/>
      </w:rPr>
    </w:pPr>
  </w:p>
  <w:p w14:paraId="0000010E" w14:textId="77777777" w:rsidR="00EA7E1D" w:rsidRDefault="00EA7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93AD" w14:textId="77777777" w:rsidR="00611F45" w:rsidRDefault="00611F45">
      <w:pPr>
        <w:spacing w:after="0"/>
      </w:pPr>
      <w:r>
        <w:separator/>
      </w:r>
    </w:p>
  </w:footnote>
  <w:footnote w:type="continuationSeparator" w:id="0">
    <w:p w14:paraId="48646022" w14:textId="77777777" w:rsidR="00611F45" w:rsidRDefault="00611F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D50"/>
    <w:multiLevelType w:val="multilevel"/>
    <w:tmpl w:val="80A6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8B4A03"/>
    <w:multiLevelType w:val="hybridMultilevel"/>
    <w:tmpl w:val="4888E3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28DC"/>
    <w:multiLevelType w:val="hybridMultilevel"/>
    <w:tmpl w:val="1E642B32"/>
    <w:lvl w:ilvl="0" w:tplc="B21EB3D2">
      <w:numFmt w:val="bullet"/>
      <w:lvlText w:val=""/>
      <w:lvlJc w:val="left"/>
      <w:pPr>
        <w:ind w:left="720" w:hanging="360"/>
      </w:pPr>
      <w:rPr>
        <w:rFonts w:ascii="Wingdings" w:eastAsia="Arial"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E48E4"/>
    <w:multiLevelType w:val="multilevel"/>
    <w:tmpl w:val="28D4A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2056F9"/>
    <w:multiLevelType w:val="hybridMultilevel"/>
    <w:tmpl w:val="910C0E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64E0C"/>
    <w:multiLevelType w:val="hybridMultilevel"/>
    <w:tmpl w:val="DE089B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474790"/>
    <w:multiLevelType w:val="hybridMultilevel"/>
    <w:tmpl w:val="08343024"/>
    <w:lvl w:ilvl="0" w:tplc="2E90D872">
      <w:numFmt w:val="bullet"/>
      <w:lvlText w:val=""/>
      <w:lvlJc w:val="left"/>
      <w:pPr>
        <w:ind w:left="720" w:hanging="360"/>
      </w:pPr>
      <w:rPr>
        <w:rFonts w:ascii="Wingdings" w:eastAsia="Arial" w:hAnsi="Wingdings" w:cs="Aria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02827"/>
    <w:multiLevelType w:val="hybridMultilevel"/>
    <w:tmpl w:val="DF36B2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AF4696"/>
    <w:multiLevelType w:val="multilevel"/>
    <w:tmpl w:val="59FA4BAA"/>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B6A5282"/>
    <w:multiLevelType w:val="hybridMultilevel"/>
    <w:tmpl w:val="1AF69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D2701D"/>
    <w:multiLevelType w:val="multilevel"/>
    <w:tmpl w:val="BCA8E9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39938905">
    <w:abstractNumId w:val="0"/>
  </w:num>
  <w:num w:numId="2" w16cid:durableId="162359455">
    <w:abstractNumId w:val="10"/>
  </w:num>
  <w:num w:numId="3" w16cid:durableId="1030187082">
    <w:abstractNumId w:val="3"/>
  </w:num>
  <w:num w:numId="4" w16cid:durableId="1504198827">
    <w:abstractNumId w:val="8"/>
  </w:num>
  <w:num w:numId="5" w16cid:durableId="1839421121">
    <w:abstractNumId w:val="2"/>
  </w:num>
  <w:num w:numId="6" w16cid:durableId="1155729980">
    <w:abstractNumId w:val="6"/>
  </w:num>
  <w:num w:numId="7" w16cid:durableId="729688335">
    <w:abstractNumId w:val="7"/>
  </w:num>
  <w:num w:numId="8" w16cid:durableId="1232229518">
    <w:abstractNumId w:val="9"/>
  </w:num>
  <w:num w:numId="9" w16cid:durableId="2101369245">
    <w:abstractNumId w:val="5"/>
  </w:num>
  <w:num w:numId="10" w16cid:durableId="1281449220">
    <w:abstractNumId w:val="1"/>
  </w:num>
  <w:num w:numId="11" w16cid:durableId="1807965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E1D"/>
    <w:rsid w:val="00044B21"/>
    <w:rsid w:val="00060E24"/>
    <w:rsid w:val="000C3D4E"/>
    <w:rsid w:val="0010709F"/>
    <w:rsid w:val="002B56BA"/>
    <w:rsid w:val="002F444E"/>
    <w:rsid w:val="0031468D"/>
    <w:rsid w:val="0035553E"/>
    <w:rsid w:val="00360244"/>
    <w:rsid w:val="00361FA9"/>
    <w:rsid w:val="003D55EF"/>
    <w:rsid w:val="003E3885"/>
    <w:rsid w:val="004A18E1"/>
    <w:rsid w:val="005C5B3D"/>
    <w:rsid w:val="005F2A11"/>
    <w:rsid w:val="00611F45"/>
    <w:rsid w:val="00635B23"/>
    <w:rsid w:val="00680A0E"/>
    <w:rsid w:val="007C3994"/>
    <w:rsid w:val="00841442"/>
    <w:rsid w:val="0085269D"/>
    <w:rsid w:val="008B53B0"/>
    <w:rsid w:val="008E1EF1"/>
    <w:rsid w:val="009B17C1"/>
    <w:rsid w:val="009D4B6D"/>
    <w:rsid w:val="009F48AB"/>
    <w:rsid w:val="00A47A7C"/>
    <w:rsid w:val="00A574AC"/>
    <w:rsid w:val="00AA4FC5"/>
    <w:rsid w:val="00BA1677"/>
    <w:rsid w:val="00BC2158"/>
    <w:rsid w:val="00BC6B51"/>
    <w:rsid w:val="00C40D8B"/>
    <w:rsid w:val="00C93482"/>
    <w:rsid w:val="00CE7DF9"/>
    <w:rsid w:val="00D76E82"/>
    <w:rsid w:val="00DE2AF0"/>
    <w:rsid w:val="00EA7E1D"/>
    <w:rsid w:val="00F5030C"/>
    <w:rsid w:val="054D85CB"/>
    <w:rsid w:val="166095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67D7"/>
  <w15:docId w15:val="{C24AFA46-7862-DC41-B7B3-ED3D4D6D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CD"/>
  </w:style>
  <w:style w:type="paragraph" w:styleId="Heading1">
    <w:name w:val="heading 1"/>
    <w:basedOn w:val="Normal"/>
    <w:next w:val="Normal"/>
    <w:link w:val="Heading1Char"/>
    <w:uiPriority w:val="9"/>
    <w:qFormat/>
    <w:rsid w:val="004C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Sections"/>
    <w:next w:val="Normal"/>
    <w:link w:val="Heading2Char"/>
    <w:uiPriority w:val="9"/>
    <w:unhideWhenUsed/>
    <w:qFormat/>
    <w:rsid w:val="00AE2CB5"/>
    <w:pPr>
      <w:spacing w:before="240"/>
      <w:outlineLvl w:val="1"/>
    </w:pPr>
  </w:style>
  <w:style w:type="paragraph" w:styleId="Heading3">
    <w:name w:val="heading 3"/>
    <w:basedOn w:val="Normal"/>
    <w:next w:val="Normal"/>
    <w:link w:val="Heading3Char"/>
    <w:uiPriority w:val="9"/>
    <w:unhideWhenUsed/>
    <w:qFormat/>
    <w:rsid w:val="00AC1F81"/>
    <w:pPr>
      <w:outlineLvl w:val="2"/>
    </w:pPr>
    <w:rPr>
      <w:b/>
      <w:bCs/>
      <w:i/>
      <w:i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BalloonText">
    <w:name w:val="Balloon Text"/>
    <w:basedOn w:val="Normal"/>
    <w:link w:val="BalloonTextChar"/>
    <w:uiPriority w:val="99"/>
    <w:semiHidden/>
    <w:unhideWhenUsed/>
    <w:rsid w:val="00294F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4F8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5452C"/>
    <w:rPr>
      <w:sz w:val="16"/>
      <w:szCs w:val="16"/>
    </w:rPr>
  </w:style>
  <w:style w:type="paragraph" w:styleId="CommentText">
    <w:name w:val="annotation text"/>
    <w:basedOn w:val="Normal"/>
    <w:link w:val="CommentTextChar"/>
    <w:uiPriority w:val="99"/>
    <w:unhideWhenUsed/>
    <w:rsid w:val="00A5452C"/>
    <w:rPr>
      <w:sz w:val="20"/>
      <w:szCs w:val="20"/>
    </w:rPr>
  </w:style>
  <w:style w:type="character" w:customStyle="1" w:styleId="CommentTextChar">
    <w:name w:val="Comment Text Char"/>
    <w:basedOn w:val="DefaultParagraphFont"/>
    <w:link w:val="CommentText"/>
    <w:uiPriority w:val="99"/>
    <w:rsid w:val="00A5452C"/>
    <w:rPr>
      <w:sz w:val="20"/>
      <w:szCs w:val="20"/>
    </w:rPr>
  </w:style>
  <w:style w:type="paragraph" w:styleId="CommentSubject">
    <w:name w:val="annotation subject"/>
    <w:basedOn w:val="CommentText"/>
    <w:next w:val="CommentText"/>
    <w:link w:val="CommentSubjectChar"/>
    <w:uiPriority w:val="99"/>
    <w:semiHidden/>
    <w:unhideWhenUsed/>
    <w:rsid w:val="00A5452C"/>
    <w:rPr>
      <w:b/>
      <w:bCs/>
    </w:rPr>
  </w:style>
  <w:style w:type="character" w:customStyle="1" w:styleId="CommentSubjectChar">
    <w:name w:val="Comment Subject Char"/>
    <w:basedOn w:val="CommentTextChar"/>
    <w:link w:val="CommentSubject"/>
    <w:uiPriority w:val="99"/>
    <w:semiHidden/>
    <w:rsid w:val="00A5452C"/>
    <w:rPr>
      <w:b/>
      <w:bCs/>
      <w:sz w:val="20"/>
      <w:szCs w:val="20"/>
    </w:rPr>
  </w:style>
  <w:style w:type="paragraph" w:styleId="ListParagraph">
    <w:name w:val="List Paragraph"/>
    <w:basedOn w:val="Normal"/>
    <w:link w:val="ListParagraphChar"/>
    <w:uiPriority w:val="34"/>
    <w:qFormat/>
    <w:rsid w:val="0034793D"/>
    <w:pPr>
      <w:ind w:left="720"/>
      <w:contextualSpacing/>
    </w:pPr>
  </w:style>
  <w:style w:type="paragraph" w:styleId="Footer">
    <w:name w:val="footer"/>
    <w:basedOn w:val="Normal"/>
    <w:link w:val="FooterChar"/>
    <w:uiPriority w:val="99"/>
    <w:unhideWhenUsed/>
    <w:rsid w:val="003F695D"/>
    <w:pPr>
      <w:tabs>
        <w:tab w:val="center" w:pos="4680"/>
        <w:tab w:val="right" w:pos="9360"/>
      </w:tabs>
    </w:pPr>
  </w:style>
  <w:style w:type="character" w:customStyle="1" w:styleId="FooterChar">
    <w:name w:val="Footer Char"/>
    <w:basedOn w:val="DefaultParagraphFont"/>
    <w:link w:val="Footer"/>
    <w:uiPriority w:val="99"/>
    <w:rsid w:val="003F695D"/>
  </w:style>
  <w:style w:type="character" w:styleId="PageNumber">
    <w:name w:val="page number"/>
    <w:basedOn w:val="DefaultParagraphFont"/>
    <w:uiPriority w:val="99"/>
    <w:semiHidden/>
    <w:unhideWhenUsed/>
    <w:rsid w:val="003F695D"/>
  </w:style>
  <w:style w:type="paragraph" w:styleId="Header">
    <w:name w:val="header"/>
    <w:basedOn w:val="Normal"/>
    <w:link w:val="HeaderChar"/>
    <w:uiPriority w:val="99"/>
    <w:unhideWhenUsed/>
    <w:rsid w:val="003F695D"/>
    <w:pPr>
      <w:tabs>
        <w:tab w:val="center" w:pos="4680"/>
        <w:tab w:val="right" w:pos="9360"/>
      </w:tabs>
    </w:pPr>
  </w:style>
  <w:style w:type="character" w:customStyle="1" w:styleId="HeaderChar">
    <w:name w:val="Header Char"/>
    <w:basedOn w:val="DefaultParagraphFont"/>
    <w:link w:val="Header"/>
    <w:uiPriority w:val="99"/>
    <w:rsid w:val="003F695D"/>
  </w:style>
  <w:style w:type="paragraph" w:styleId="Caption">
    <w:name w:val="caption"/>
    <w:basedOn w:val="Normal"/>
    <w:next w:val="Normal"/>
    <w:uiPriority w:val="35"/>
    <w:unhideWhenUsed/>
    <w:qFormat/>
    <w:rsid w:val="002A476E"/>
    <w:pPr>
      <w:spacing w:after="200"/>
    </w:pPr>
    <w:rPr>
      <w:i/>
      <w:iCs/>
      <w:color w:val="44546A" w:themeColor="text2"/>
      <w:sz w:val="18"/>
      <w:szCs w:val="18"/>
    </w:rPr>
  </w:style>
  <w:style w:type="character" w:styleId="Hyperlink">
    <w:name w:val="Hyperlink"/>
    <w:basedOn w:val="DefaultParagraphFont"/>
    <w:uiPriority w:val="99"/>
    <w:unhideWhenUsed/>
    <w:rsid w:val="00235341"/>
    <w:rPr>
      <w:color w:val="0000FF"/>
      <w:u w:val="single"/>
    </w:rPr>
  </w:style>
  <w:style w:type="character" w:customStyle="1" w:styleId="UnresolvedMention1">
    <w:name w:val="Unresolved Mention1"/>
    <w:basedOn w:val="DefaultParagraphFont"/>
    <w:uiPriority w:val="99"/>
    <w:semiHidden/>
    <w:unhideWhenUsed/>
    <w:rsid w:val="0044766D"/>
    <w:rPr>
      <w:color w:val="605E5C"/>
      <w:shd w:val="clear" w:color="auto" w:fill="E1DFDD"/>
    </w:rPr>
  </w:style>
  <w:style w:type="character" w:styleId="FollowedHyperlink">
    <w:name w:val="FollowedHyperlink"/>
    <w:basedOn w:val="DefaultParagraphFont"/>
    <w:uiPriority w:val="99"/>
    <w:semiHidden/>
    <w:unhideWhenUsed/>
    <w:rsid w:val="0070747C"/>
    <w:rPr>
      <w:color w:val="954F72" w:themeColor="followedHyperlink"/>
      <w:u w:val="single"/>
    </w:rPr>
  </w:style>
  <w:style w:type="paragraph" w:styleId="HTMLPreformatted">
    <w:name w:val="HTML Preformatted"/>
    <w:basedOn w:val="Normal"/>
    <w:link w:val="HTMLPreformattedChar"/>
    <w:uiPriority w:val="99"/>
    <w:unhideWhenUsed/>
    <w:rsid w:val="00DE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7B9A"/>
    <w:rPr>
      <w:rFonts w:ascii="Courier New" w:eastAsia="Times New Roman" w:hAnsi="Courier New" w:cs="Courier New"/>
      <w:sz w:val="20"/>
      <w:szCs w:val="20"/>
      <w:lang w:eastAsia="en-GB"/>
    </w:rPr>
  </w:style>
  <w:style w:type="table" w:styleId="PlainTable1">
    <w:name w:val="Plain Table 1"/>
    <w:basedOn w:val="TableNormal"/>
    <w:uiPriority w:val="41"/>
    <w:rsid w:val="00DE7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E5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539FE"/>
  </w:style>
  <w:style w:type="character" w:customStyle="1" w:styleId="UnresolvedMention2">
    <w:name w:val="Unresolved Mention2"/>
    <w:basedOn w:val="DefaultParagraphFont"/>
    <w:uiPriority w:val="99"/>
    <w:semiHidden/>
    <w:unhideWhenUsed/>
    <w:rsid w:val="000D48F4"/>
    <w:rPr>
      <w:color w:val="605E5C"/>
      <w:shd w:val="clear" w:color="auto" w:fill="E1DFDD"/>
    </w:rPr>
  </w:style>
  <w:style w:type="paragraph" w:customStyle="1" w:styleId="Sections">
    <w:name w:val="Sections"/>
    <w:basedOn w:val="Normal"/>
    <w:link w:val="SectionsChar"/>
    <w:rsid w:val="00AC1F81"/>
    <w:rPr>
      <w:b/>
      <w:bCs/>
    </w:rPr>
  </w:style>
  <w:style w:type="character" w:customStyle="1" w:styleId="Heading2Char">
    <w:name w:val="Heading 2 Char"/>
    <w:basedOn w:val="DefaultParagraphFont"/>
    <w:link w:val="Heading2"/>
    <w:uiPriority w:val="9"/>
    <w:rsid w:val="00AE2CB5"/>
    <w:rPr>
      <w:rFonts w:ascii="Arial" w:hAnsi="Arial" w:cs="Arial"/>
      <w:b/>
      <w:bCs/>
      <w:sz w:val="22"/>
      <w:szCs w:val="22"/>
    </w:rPr>
  </w:style>
  <w:style w:type="character" w:customStyle="1" w:styleId="SectionsChar">
    <w:name w:val="Sections Char"/>
    <w:basedOn w:val="DefaultParagraphFont"/>
    <w:link w:val="Sections"/>
    <w:rsid w:val="00AC1F81"/>
    <w:rPr>
      <w:rFonts w:ascii="Arial" w:hAnsi="Arial" w:cs="Arial"/>
      <w:b/>
      <w:bCs/>
      <w:sz w:val="22"/>
      <w:szCs w:val="22"/>
    </w:rPr>
  </w:style>
  <w:style w:type="character" w:customStyle="1" w:styleId="Heading3Char">
    <w:name w:val="Heading 3 Char"/>
    <w:basedOn w:val="DefaultParagraphFont"/>
    <w:link w:val="Heading3"/>
    <w:uiPriority w:val="9"/>
    <w:rsid w:val="00AC1F81"/>
    <w:rPr>
      <w:rFonts w:ascii="Arial" w:hAnsi="Arial" w:cs="Arial"/>
      <w:b/>
      <w:bCs/>
      <w:i/>
      <w:iCs/>
      <w:sz w:val="22"/>
      <w:szCs w:val="22"/>
    </w:rPr>
  </w:style>
  <w:style w:type="paragraph" w:customStyle="1" w:styleId="bullets">
    <w:name w:val="bullets"/>
    <w:basedOn w:val="ListParagraph"/>
    <w:link w:val="bulletsChar"/>
    <w:qFormat/>
    <w:rsid w:val="00DA2B37"/>
    <w:pPr>
      <w:numPr>
        <w:numId w:val="4"/>
      </w:numPr>
    </w:pPr>
  </w:style>
  <w:style w:type="character" w:customStyle="1" w:styleId="Heading1Char">
    <w:name w:val="Heading 1 Char"/>
    <w:basedOn w:val="DefaultParagraphFont"/>
    <w:link w:val="Heading1"/>
    <w:uiPriority w:val="9"/>
    <w:rsid w:val="004C32D9"/>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DA2B37"/>
  </w:style>
  <w:style w:type="character" w:customStyle="1" w:styleId="bulletsChar">
    <w:name w:val="bullets Char"/>
    <w:basedOn w:val="ListParagraphChar"/>
    <w:link w:val="bullets"/>
    <w:rsid w:val="00DA2B37"/>
    <w:rPr>
      <w:rFonts w:ascii="Arial" w:hAnsi="Arial" w:cs="Arial"/>
      <w:sz w:val="22"/>
      <w:szCs w:val="22"/>
    </w:rPr>
  </w:style>
  <w:style w:type="character" w:styleId="IntenseEmphasis">
    <w:name w:val="Intense Emphasis"/>
    <w:basedOn w:val="DefaultParagraphFont"/>
    <w:uiPriority w:val="21"/>
    <w:qFormat/>
    <w:rsid w:val="009F5809"/>
    <w:rPr>
      <w:i/>
      <w:iCs/>
      <w:color w:val="4472C4" w:themeColor="accent1"/>
    </w:rPr>
  </w:style>
  <w:style w:type="paragraph" w:customStyle="1" w:styleId="EndNoteBibliographyTitle">
    <w:name w:val="EndNote Bibliography Title"/>
    <w:basedOn w:val="Normal"/>
    <w:link w:val="EndNoteBibliographyTitleChar"/>
    <w:rsid w:val="0094163F"/>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94163F"/>
    <w:rPr>
      <w:rFonts w:ascii="Arial" w:hAnsi="Arial" w:cs="Arial"/>
      <w:noProof/>
      <w:sz w:val="22"/>
      <w:szCs w:val="22"/>
      <w:lang w:val="en-US"/>
    </w:rPr>
  </w:style>
  <w:style w:type="paragraph" w:customStyle="1" w:styleId="EndNoteBibliography">
    <w:name w:val="EndNote Bibliography"/>
    <w:basedOn w:val="Normal"/>
    <w:link w:val="EndNoteBibliographyChar"/>
    <w:rsid w:val="0094163F"/>
    <w:rPr>
      <w:noProof/>
      <w:lang w:val="en-US"/>
    </w:rPr>
  </w:style>
  <w:style w:type="character" w:customStyle="1" w:styleId="EndNoteBibliographyChar">
    <w:name w:val="EndNote Bibliography Char"/>
    <w:basedOn w:val="DefaultParagraphFont"/>
    <w:link w:val="EndNoteBibliography"/>
    <w:rsid w:val="0094163F"/>
    <w:rPr>
      <w:rFonts w:ascii="Arial" w:hAnsi="Arial" w:cs="Arial"/>
      <w:noProof/>
      <w:sz w:val="22"/>
      <w:szCs w:val="22"/>
      <w:lang w:val="en-US"/>
    </w:rPr>
  </w:style>
  <w:style w:type="character" w:styleId="UnresolvedMention">
    <w:name w:val="Unresolved Mention"/>
    <w:basedOn w:val="DefaultParagraphFont"/>
    <w:uiPriority w:val="99"/>
    <w:semiHidden/>
    <w:unhideWhenUsed/>
    <w:rsid w:val="00444958"/>
    <w:rPr>
      <w:color w:val="605E5C"/>
      <w:shd w:val="clear" w:color="auto" w:fill="E1DFDD"/>
    </w:rPr>
  </w:style>
  <w:style w:type="paragraph" w:customStyle="1" w:styleId="Default">
    <w:name w:val="Default"/>
    <w:rsid w:val="003E71EA"/>
    <w:pPr>
      <w:autoSpaceDE w:val="0"/>
      <w:autoSpaceDN w:val="0"/>
      <w:adjustRightInd w:val="0"/>
    </w:pPr>
    <w:rPr>
      <w:rFonts w:ascii="Calibri" w:hAnsi="Calibri" w:cs="Calibri"/>
      <w:color w:val="000000"/>
    </w:rPr>
  </w:style>
  <w:style w:type="paragraph" w:customStyle="1" w:styleId="Head3Underlined">
    <w:name w:val="Head 3 Underlined"/>
    <w:basedOn w:val="Heading3"/>
    <w:link w:val="Head3UnderlinedChar"/>
    <w:qFormat/>
    <w:rsid w:val="00AE2CB5"/>
    <w:rPr>
      <w:b w:val="0"/>
      <w:bCs w:val="0"/>
      <w:i w:val="0"/>
      <w:iCs w:val="0"/>
      <w:color w:val="3B3B3A"/>
      <w:u w:val="single"/>
    </w:rPr>
  </w:style>
  <w:style w:type="character" w:customStyle="1" w:styleId="Head3UnderlinedChar">
    <w:name w:val="Head 3 Underlined Char"/>
    <w:basedOn w:val="Heading3Char"/>
    <w:link w:val="Head3Underlined"/>
    <w:rsid w:val="00AE2CB5"/>
    <w:rPr>
      <w:rFonts w:ascii="Arial" w:hAnsi="Arial" w:cs="Arial"/>
      <w:b w:val="0"/>
      <w:bCs w:val="0"/>
      <w:i w:val="0"/>
      <w:iCs w:val="0"/>
      <w:color w:val="3B3B3A"/>
      <w:sz w:val="22"/>
      <w:szCs w:val="2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70555">
      <w:bodyDiv w:val="1"/>
      <w:marLeft w:val="0"/>
      <w:marRight w:val="0"/>
      <w:marTop w:val="0"/>
      <w:marBottom w:val="0"/>
      <w:divBdr>
        <w:top w:val="none" w:sz="0" w:space="0" w:color="auto"/>
        <w:left w:val="none" w:sz="0" w:space="0" w:color="auto"/>
        <w:bottom w:val="none" w:sz="0" w:space="0" w:color="auto"/>
        <w:right w:val="none" w:sz="0" w:space="0" w:color="auto"/>
      </w:divBdr>
    </w:div>
    <w:div w:id="1859729238">
      <w:bodyDiv w:val="1"/>
      <w:marLeft w:val="0"/>
      <w:marRight w:val="0"/>
      <w:marTop w:val="0"/>
      <w:marBottom w:val="0"/>
      <w:divBdr>
        <w:top w:val="none" w:sz="0" w:space="0" w:color="auto"/>
        <w:left w:val="none" w:sz="0" w:space="0" w:color="auto"/>
        <w:bottom w:val="none" w:sz="0" w:space="0" w:color="auto"/>
        <w:right w:val="none" w:sz="0" w:space="0" w:color="auto"/>
      </w:divBdr>
    </w:div>
    <w:div w:id="2051414066">
      <w:bodyDiv w:val="1"/>
      <w:marLeft w:val="0"/>
      <w:marRight w:val="0"/>
      <w:marTop w:val="0"/>
      <w:marBottom w:val="0"/>
      <w:divBdr>
        <w:top w:val="none" w:sz="0" w:space="0" w:color="auto"/>
        <w:left w:val="none" w:sz="0" w:space="0" w:color="auto"/>
        <w:bottom w:val="none" w:sz="0" w:space="0" w:color="auto"/>
        <w:right w:val="none" w:sz="0" w:space="0" w:color="auto"/>
      </w:divBdr>
      <w:divsChild>
        <w:div w:id="1541867766">
          <w:marLeft w:val="0"/>
          <w:marRight w:val="0"/>
          <w:marTop w:val="0"/>
          <w:marBottom w:val="0"/>
          <w:divBdr>
            <w:top w:val="none" w:sz="0" w:space="0" w:color="auto"/>
            <w:left w:val="none" w:sz="0" w:space="0" w:color="auto"/>
            <w:bottom w:val="none" w:sz="0" w:space="0" w:color="auto"/>
            <w:right w:val="none" w:sz="0" w:space="0" w:color="auto"/>
          </w:divBdr>
        </w:div>
        <w:div w:id="13235082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thnicity-factsfigures.service.gov.uk/style-guide/ethnic-groups" TargetMode="External"/><Relationship Id="rId13" Type="http://schemas.openxmlformats.org/officeDocument/2006/relationships/hyperlink" Target="https://www.ons.gov.uk/peoplepopulationandcommunity/birthsdeathsandmarriages/deaths/methodologies/userguidetomortalitystatisticsjuly201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S2468-2667(20)30287-5"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414-431X2021e1171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thnicityfacts-figures.service.gov.uk/style-guide/ethnic-groups" TargetMode="External"/><Relationship Id="rId4" Type="http://schemas.openxmlformats.org/officeDocument/2006/relationships/settings" Target="settings.xml"/><Relationship Id="rId9" Type="http://schemas.openxmlformats.org/officeDocument/2006/relationships/hyperlink" Target="http://www.ethnicity-facts-figures.service.gov.uk/style-guide/ethnic-group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601D31D7-6890-4042-8441-E9A09456337D}"/>
      </w:docPartPr>
      <w:docPartBody>
        <w:p w:rsidR="00A90C65" w:rsidRDefault="00A90C6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C65"/>
    <w:rsid w:val="00106DC7"/>
    <w:rsid w:val="004721BC"/>
    <w:rsid w:val="00491827"/>
    <w:rsid w:val="0075040F"/>
    <w:rsid w:val="00761AB1"/>
    <w:rsid w:val="008013A0"/>
    <w:rsid w:val="00A90C65"/>
    <w:rsid w:val="00DF0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4ZniSDqtMZCwccC7PstcZIAb5Q==">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WHITELEY William</dc:creator>
  <cp:lastModifiedBy>Marta Pineda Moncusi</cp:lastModifiedBy>
  <cp:revision>2</cp:revision>
  <dcterms:created xsi:type="dcterms:W3CDTF">2023-02-15T14:14:00Z</dcterms:created>
  <dcterms:modified xsi:type="dcterms:W3CDTF">2023-02-15T14:14:00Z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http://www.zotero.org/styles/plos-medicine</vt:lpwstr>
  </property>
  <property fmtid="{D5CDD505-2E9C-101B-9397-08002B2CF9AE}" pid="19" name="Mendeley Recent Style Name 8_1">
    <vt:lpwstr>PLOS Medicine</vt:lpwstr>
  </property>
  <property fmtid="{D5CDD505-2E9C-101B-9397-08002B2CF9AE}" pid="20" name="Mendeley Recent Style Id 9_1">
    <vt:lpwstr>http://www.zotero.org/styles/the-lancet-neurology</vt:lpwstr>
  </property>
  <property fmtid="{D5CDD505-2E9C-101B-9397-08002B2CF9AE}" pid="21" name="Mendeley Recent Style Name 9_1">
    <vt:lpwstr>The Lancet Neurology</vt:lpwstr>
  </property>
  <property fmtid="{D5CDD505-2E9C-101B-9397-08002B2CF9AE}" pid="22" name="Mendeley Document_1">
    <vt:lpwstr>True</vt:lpwstr>
  </property>
  <property fmtid="{D5CDD505-2E9C-101B-9397-08002B2CF9AE}" pid="23" name="Mendeley Unique User Id_1">
    <vt:lpwstr>cceac21d-89dd-3b1a-ba9d-bb6f923d5776</vt:lpwstr>
  </property>
  <property fmtid="{D5CDD505-2E9C-101B-9397-08002B2CF9AE}" pid="24" name="Mendeley Citation Style_1">
    <vt:lpwstr>http://www.zotero.org/styles/circulation</vt:lpwstr>
  </property>
</Properties>
</file>